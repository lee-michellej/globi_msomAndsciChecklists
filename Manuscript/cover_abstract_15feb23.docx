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68A6" w14:textId="77777777" w:rsidR="003A07EE" w:rsidRDefault="003A07EE" w:rsidP="003A07EE">
      <w:pPr>
        <w:tabs>
          <w:tab w:val="left" w:pos="4282"/>
        </w:tabs>
        <w:jc w:val="center"/>
        <w:rPr>
          <w:rFonts w:ascii="Times New Roman" w:eastAsia="Times New Roman" w:hAnsi="Times New Roman" w:cs="Times New Roman"/>
          <w:smallCaps/>
          <w:color w:val="000000"/>
        </w:rPr>
      </w:pPr>
      <w:r>
        <w:rPr>
          <w:rFonts w:ascii="Times New Roman" w:eastAsia="Times New Roman" w:hAnsi="Times New Roman" w:cs="Times New Roman"/>
          <w:smallCaps/>
        </w:rPr>
        <w:t>Leveraging local efforts to solve regional-scale ecological questions: using multiple sources of data and a multi-species occupancy model to explore bee-plant interactions</w:t>
      </w:r>
      <w:r>
        <w:rPr>
          <w:rFonts w:ascii="Times New Roman" w:eastAsia="Times New Roman" w:hAnsi="Times New Roman" w:cs="Times New Roman"/>
          <w:smallCaps/>
          <w:color w:val="000000"/>
        </w:rPr>
        <w:t xml:space="preserve"> </w:t>
      </w:r>
    </w:p>
    <w:p w14:paraId="068E6B72" w14:textId="77777777" w:rsidR="003A07EE" w:rsidRDefault="003A07EE" w:rsidP="003A07EE">
      <w:pPr>
        <w:tabs>
          <w:tab w:val="left" w:pos="4282"/>
        </w:tabs>
        <w:jc w:val="center"/>
        <w:rPr>
          <w:rFonts w:ascii="Times New Roman" w:eastAsia="Times New Roman" w:hAnsi="Times New Roman" w:cs="Times New Roman"/>
          <w:color w:val="000000"/>
        </w:rPr>
      </w:pPr>
    </w:p>
    <w:p w14:paraId="20BC9E4D" w14:textId="77777777" w:rsidR="003A07EE" w:rsidRDefault="003A07EE" w:rsidP="003A07EE">
      <w:pPr>
        <w:tabs>
          <w:tab w:val="left" w:pos="4282"/>
        </w:tabs>
        <w:rPr>
          <w:ins w:id="0" w:author="Michelle Lee" w:date="2023-01-26T19:11:00Z"/>
          <w:rFonts w:ascii="Times New Roman" w:eastAsia="Times New Roman" w:hAnsi="Times New Roman" w:cs="Times New Roman"/>
          <w:smallCaps/>
        </w:rPr>
      </w:pPr>
      <w:r>
        <w:rPr>
          <w:rFonts w:ascii="Times New Roman" w:eastAsia="Times New Roman" w:hAnsi="Times New Roman" w:cs="Times New Roman"/>
          <w:b/>
          <w:color w:val="000000"/>
        </w:rPr>
        <w:t>Running title:</w:t>
      </w:r>
      <w:r>
        <w:rPr>
          <w:rFonts w:ascii="Times New Roman" w:eastAsia="Times New Roman" w:hAnsi="Times New Roman" w:cs="Times New Roman"/>
          <w:color w:val="000000"/>
        </w:rPr>
        <w:t xml:space="preserve"> </w:t>
      </w:r>
      <w:sdt>
        <w:sdtPr>
          <w:tag w:val="goog_rdk_0"/>
          <w:id w:val="-207024403"/>
        </w:sdtPr>
        <w:sdtContent/>
      </w:sdt>
      <w:sdt>
        <w:sdtPr>
          <w:tag w:val="goog_rdk_5"/>
          <w:id w:val="-1970270467"/>
        </w:sdtPr>
        <w:sdtContent>
          <w:sdt>
            <w:sdtPr>
              <w:tag w:val="goog_rdk_4"/>
              <w:id w:val="-935441437"/>
            </w:sdtPr>
            <w:sdtContent>
              <w:ins w:id="1" w:author="Michelle Lee" w:date="2023-01-26T19:11:00Z">
                <w:r>
                  <w:rPr>
                    <w:rFonts w:ascii="Times New Roman" w:eastAsia="Times New Roman" w:hAnsi="Times New Roman" w:cs="Times New Roman"/>
                    <w:smallCaps/>
                  </w:rPr>
                  <w:t>Multi-species occupancy model for interactions</w:t>
                </w:r>
              </w:ins>
            </w:sdtContent>
          </w:sdt>
        </w:sdtContent>
      </w:sdt>
    </w:p>
    <w:p w14:paraId="7F11B80D" w14:textId="77777777" w:rsidR="003A07EE" w:rsidRDefault="003A07EE" w:rsidP="003A07EE">
      <w:pPr>
        <w:tabs>
          <w:tab w:val="left" w:pos="4282"/>
        </w:tabs>
        <w:rPr>
          <w:rFonts w:ascii="Times New Roman" w:eastAsia="Times New Roman" w:hAnsi="Times New Roman" w:cs="Times New Roman"/>
          <w:smallCaps/>
        </w:rPr>
      </w:pPr>
    </w:p>
    <w:p w14:paraId="65CEC0E2" w14:textId="77777777" w:rsidR="003A07EE" w:rsidRDefault="003A07EE" w:rsidP="003A07EE">
      <w:pPr>
        <w:tabs>
          <w:tab w:val="left" w:pos="4282"/>
        </w:tabs>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Authors: Michelle J. Lee</w:t>
      </w:r>
      <w:r>
        <w:rPr>
          <w:rFonts w:ascii="Times New Roman" w:eastAsia="Times New Roman" w:hAnsi="Times New Roman" w:cs="Times New Roman"/>
          <w:vertAlign w:val="superscript"/>
        </w:rPr>
        <w: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rPr>
        <w:t>Graziella</w:t>
      </w:r>
      <w:proofErr w:type="spellEnd"/>
      <w:r>
        <w:rPr>
          <w:rFonts w:ascii="Times New Roman" w:eastAsia="Times New Roman" w:hAnsi="Times New Roman" w:cs="Times New Roman"/>
        </w:rPr>
        <w:t xml:space="preserve"> V. DiRenzo</w:t>
      </w:r>
      <w:r>
        <w:rPr>
          <w:rFonts w:ascii="Times New Roman" w:eastAsia="Times New Roman" w:hAnsi="Times New Roman" w:cs="Times New Roman"/>
          <w:vertAlign w:val="superscript"/>
        </w:rPr>
        <w:t>2☨</w:t>
      </w:r>
      <w:r>
        <w:rPr>
          <w:rFonts w:ascii="Times New Roman" w:eastAsia="Times New Roman" w:hAnsi="Times New Roman" w:cs="Times New Roman"/>
        </w:rPr>
        <w:t>, Yolanda Diao</w:t>
      </w:r>
      <w:r>
        <w:rPr>
          <w:rFonts w:ascii="Times New Roman" w:eastAsia="Times New Roman" w:hAnsi="Times New Roman" w:cs="Times New Roman"/>
          <w:vertAlign w:val="superscript"/>
        </w:rPr>
        <w:t>3</w:t>
      </w:r>
      <w:r>
        <w:rPr>
          <w:rFonts w:ascii="Times New Roman" w:eastAsia="Times New Roman" w:hAnsi="Times New Roman" w:cs="Times New Roman"/>
          <w:color w:val="000000"/>
        </w:rPr>
        <w:t>, &amp; Katja C. Seltmann</w:t>
      </w:r>
      <w:r>
        <w:rPr>
          <w:rFonts w:ascii="Times New Roman" w:eastAsia="Times New Roman" w:hAnsi="Times New Roman" w:cs="Times New Roman"/>
          <w:vertAlign w:val="superscript"/>
        </w:rPr>
        <w:t>3*</w:t>
      </w:r>
    </w:p>
    <w:p w14:paraId="47CA892D" w14:textId="77777777" w:rsidR="003A07EE" w:rsidRDefault="003A07EE" w:rsidP="003A07EE">
      <w:pPr>
        <w:rPr>
          <w:rFonts w:ascii="Times New Roman" w:eastAsia="Times New Roman" w:hAnsi="Times New Roman" w:cs="Times New Roman"/>
        </w:rPr>
      </w:pPr>
    </w:p>
    <w:p w14:paraId="3FFD4C7A" w14:textId="77777777" w:rsidR="003A07EE" w:rsidRDefault="003A07EE" w:rsidP="003A07EE">
      <w:pPr>
        <w:rPr>
          <w:rFonts w:ascii="Times New Roman" w:eastAsia="Times New Roman" w:hAnsi="Times New Roman" w:cs="Times New Roman"/>
        </w:rPr>
      </w:pPr>
    </w:p>
    <w:p w14:paraId="736BC8F2" w14:textId="77777777" w:rsidR="003A07EE" w:rsidRDefault="003A07EE" w:rsidP="003A07EE">
      <w:pP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Ecology, Evolution and Marine Biology, University of California Santa Barbara, USA</w:t>
      </w:r>
    </w:p>
    <w:p w14:paraId="0908E9F2" w14:textId="77777777" w:rsidR="003A07EE" w:rsidRDefault="003A07EE" w:rsidP="003A07EE">
      <w:pP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U.S. Geological Survey, Massachusetts Cooperative Fish and Wildlife Research Unit, University of Massachusetts Amherst, USA </w:t>
      </w:r>
    </w:p>
    <w:p w14:paraId="3603B079" w14:textId="77777777" w:rsidR="003A07EE" w:rsidRDefault="003A07EE" w:rsidP="003A07EE">
      <w:pP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 xml:space="preserve"> Cheadle Center for Biodiversity and Ecological Restoration, University of California Santa Barbara, USA</w:t>
      </w:r>
    </w:p>
    <w:p w14:paraId="4695D757" w14:textId="77777777" w:rsidR="003A07EE" w:rsidRDefault="003A07EE" w:rsidP="003A07EE">
      <w:pPr>
        <w:rPr>
          <w:rFonts w:ascii="Times New Roman" w:eastAsia="Times New Roman" w:hAnsi="Times New Roman" w:cs="Times New Roman"/>
        </w:rPr>
      </w:pPr>
    </w:p>
    <w:p w14:paraId="7D730615" w14:textId="77777777" w:rsidR="003A07EE" w:rsidRDefault="003A07EE" w:rsidP="003A07EE">
      <w:pPr>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 Both authors contributed equally to leading this study</w:t>
      </w:r>
    </w:p>
    <w:p w14:paraId="40BD5FE5" w14:textId="77777777" w:rsidR="003A07EE" w:rsidRDefault="003A07EE" w:rsidP="003A07EE">
      <w:pPr>
        <w:rPr>
          <w:rFonts w:ascii="Times New Roman" w:eastAsia="Times New Roman" w:hAnsi="Times New Roman" w:cs="Times New Roman"/>
        </w:rPr>
      </w:pPr>
      <w:r>
        <w:rPr>
          <w:rFonts w:ascii="Times New Roman" w:eastAsia="Times New Roman" w:hAnsi="Times New Roman" w:cs="Times New Roman"/>
        </w:rPr>
        <w:t xml:space="preserve">* Corresponding author; email </w:t>
      </w:r>
      <w:r>
        <w:rPr>
          <w:rFonts w:ascii="Times New Roman" w:eastAsia="Times New Roman" w:hAnsi="Times New Roman" w:cs="Times New Roman"/>
          <w:highlight w:val="white"/>
        </w:rPr>
        <w:t>seltmann@ucsb.edu</w:t>
      </w:r>
    </w:p>
    <w:p w14:paraId="3C14AF3B" w14:textId="77777777" w:rsidR="003A07EE" w:rsidRDefault="003A07EE" w:rsidP="003A07EE">
      <w:pPr>
        <w:tabs>
          <w:tab w:val="left" w:pos="4282"/>
        </w:tabs>
        <w:rPr>
          <w:rFonts w:ascii="Times New Roman" w:eastAsia="Times New Roman" w:hAnsi="Times New Roman" w:cs="Times New Roman"/>
          <w:b/>
          <w:color w:val="000000"/>
        </w:rPr>
      </w:pPr>
    </w:p>
    <w:p w14:paraId="00933883" w14:textId="77777777" w:rsidR="003A07EE" w:rsidRDefault="003A07EE" w:rsidP="003A07EE">
      <w:pPr>
        <w:tabs>
          <w:tab w:val="left" w:pos="4282"/>
        </w:tabs>
        <w:rPr>
          <w:rFonts w:ascii="Times New Roman" w:eastAsia="Times New Roman" w:hAnsi="Times New Roman" w:cs="Times New Roman"/>
          <w:color w:val="000000"/>
        </w:rPr>
      </w:pPr>
      <w:r>
        <w:rPr>
          <w:rFonts w:ascii="Times New Roman" w:eastAsia="Times New Roman" w:hAnsi="Times New Roman" w:cs="Times New Roman"/>
          <w:b/>
          <w:color w:val="000000"/>
        </w:rPr>
        <w:t>Target journal:</w:t>
      </w:r>
      <w:r>
        <w:rPr>
          <w:rFonts w:ascii="Times New Roman" w:eastAsia="Times New Roman" w:hAnsi="Times New Roman" w:cs="Times New Roman"/>
          <w:color w:val="000000"/>
        </w:rPr>
        <w:t xml:space="preserve"> </w:t>
      </w:r>
    </w:p>
    <w:p w14:paraId="2AEBB768" w14:textId="77777777" w:rsidR="003A07EE" w:rsidRDefault="003A07EE" w:rsidP="003A07EE">
      <w:pPr>
        <w:tabs>
          <w:tab w:val="left" w:pos="4282"/>
        </w:tabs>
        <w:rPr>
          <w:rFonts w:ascii="Times New Roman" w:eastAsia="Times New Roman" w:hAnsi="Times New Roman" w:cs="Times New Roman"/>
        </w:rPr>
      </w:pPr>
      <w:sdt>
        <w:sdtPr>
          <w:tag w:val="goog_rdk_6"/>
          <w:id w:val="979958373"/>
        </w:sdtPr>
        <w:sdtContent>
          <w:commentRangeStart w:id="2"/>
        </w:sdtContent>
      </w:sdt>
      <w:r>
        <w:rPr>
          <w:rFonts w:ascii="Times New Roman" w:eastAsia="Times New Roman" w:hAnsi="Times New Roman" w:cs="Times New Roman"/>
        </w:rPr>
        <w:t>Methods in Ecology &amp; Evolution</w:t>
      </w:r>
      <w:commentRangeEnd w:id="2"/>
      <w:r>
        <w:commentReference w:id="2"/>
      </w:r>
      <w:r>
        <w:rPr>
          <w:rFonts w:ascii="Times New Roman" w:eastAsia="Times New Roman" w:hAnsi="Times New Roman" w:cs="Times New Roman"/>
        </w:rPr>
        <w:t xml:space="preserve"> - Research article (7000-8000 words)</w:t>
      </w:r>
    </w:p>
    <w:sdt>
      <w:sdtPr>
        <w:tag w:val="goog_rdk_10"/>
        <w:id w:val="1883675021"/>
      </w:sdtPr>
      <w:sdtContent>
        <w:p w14:paraId="2FE7E501" w14:textId="77777777" w:rsidR="003A07EE" w:rsidRDefault="003A07EE" w:rsidP="003A07EE">
          <w:pPr>
            <w:tabs>
              <w:tab w:val="left" w:pos="4282"/>
            </w:tabs>
            <w:rPr>
              <w:ins w:id="3" w:author="Graziella DiRenzo" w:date="2023-02-03T17:09:00Z"/>
              <w:rFonts w:ascii="Times New Roman" w:eastAsia="Times New Roman" w:hAnsi="Times New Roman" w:cs="Times New Roman"/>
            </w:rPr>
          </w:pPr>
          <w:sdt>
            <w:sdtPr>
              <w:tag w:val="goog_rdk_8"/>
              <w:id w:val="-1175956423"/>
            </w:sdtPr>
            <w:sdtContent>
              <w:ins w:id="4" w:author="Graziella DiRenzo" w:date="2023-02-03T17:09:00Z">
                <w:r>
                  <w:rPr>
                    <w:rFonts w:ascii="Times New Roman" w:eastAsia="Times New Roman" w:hAnsi="Times New Roman" w:cs="Times New Roman"/>
                  </w:rPr>
                  <w:t xml:space="preserve">Ecological Applications - </w:t>
                </w:r>
              </w:ins>
              <w:sdt>
                <w:sdtPr>
                  <w:tag w:val="goog_rdk_9"/>
                  <w:id w:val="-989551553"/>
                </w:sdtPr>
                <w:sdtContent>
                  <w:commentRangeStart w:id="5"/>
                </w:sdtContent>
              </w:sdt>
              <w:proofErr w:type="gramStart"/>
              <w:ins w:id="6" w:author="Graziella DiRenzo" w:date="2023-02-03T17:09:00Z">
                <w:r>
                  <w:rPr>
                    <w:rFonts w:ascii="Times New Roman" w:eastAsia="Times New Roman" w:hAnsi="Times New Roman" w:cs="Times New Roman"/>
                  </w:rPr>
                  <w:t>60 page</w:t>
                </w:r>
                <w:proofErr w:type="gramEnd"/>
                <w:r>
                  <w:rPr>
                    <w:rFonts w:ascii="Times New Roman" w:eastAsia="Times New Roman" w:hAnsi="Times New Roman" w:cs="Times New Roman"/>
                  </w:rPr>
                  <w:t xml:space="preserve"> max</w:t>
                </w:r>
                <w:commentRangeEnd w:id="5"/>
                <w:r>
                  <w:commentReference w:id="5"/>
                </w:r>
              </w:ins>
            </w:sdtContent>
          </w:sdt>
        </w:p>
      </w:sdtContent>
    </w:sdt>
    <w:p w14:paraId="6E491CA2" w14:textId="77777777" w:rsidR="003A07EE" w:rsidRDefault="003A07EE" w:rsidP="003A07EE">
      <w:pPr>
        <w:tabs>
          <w:tab w:val="left" w:pos="4282"/>
        </w:tabs>
        <w:rPr>
          <w:rFonts w:ascii="Times New Roman" w:eastAsia="Times New Roman" w:hAnsi="Times New Roman" w:cs="Times New Roman"/>
        </w:rPr>
      </w:pPr>
    </w:p>
    <w:p w14:paraId="05DC5D11" w14:textId="77777777" w:rsidR="003A07EE" w:rsidRDefault="003A07EE" w:rsidP="003A07EE">
      <w:pPr>
        <w:pBdr>
          <w:top w:val="nil"/>
          <w:left w:val="nil"/>
          <w:bottom w:val="nil"/>
          <w:right w:val="nil"/>
          <w:between w:val="nil"/>
        </w:pBd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Competing interest statement</w:t>
      </w:r>
    </w:p>
    <w:p w14:paraId="71EB07C0" w14:textId="77777777" w:rsidR="003A07EE" w:rsidRDefault="003A07EE" w:rsidP="003A07EE">
      <w:pPr>
        <w:rPr>
          <w:rFonts w:ascii="Times New Roman" w:eastAsia="Times New Roman" w:hAnsi="Times New Roman" w:cs="Times New Roman"/>
          <w:color w:val="000000"/>
        </w:rPr>
      </w:pPr>
      <w:r>
        <w:rPr>
          <w:rFonts w:ascii="Times New Roman" w:eastAsia="Times New Roman" w:hAnsi="Times New Roman" w:cs="Times New Roman"/>
          <w:color w:val="000000"/>
        </w:rPr>
        <w:t>We have no competing interests.</w:t>
      </w:r>
    </w:p>
    <w:p w14:paraId="609541E4" w14:textId="77777777" w:rsidR="003A07EE" w:rsidRDefault="003A07EE" w:rsidP="003A07EE">
      <w:pPr>
        <w:rPr>
          <w:rFonts w:ascii="Times New Roman" w:eastAsia="Times New Roman" w:hAnsi="Times New Roman" w:cs="Times New Roman"/>
          <w:color w:val="000000"/>
        </w:rPr>
      </w:pPr>
    </w:p>
    <w:p w14:paraId="590DAC75" w14:textId="77777777" w:rsidR="003A07EE" w:rsidRDefault="003A07EE" w:rsidP="003A07EE">
      <w:pPr>
        <w:rPr>
          <w:rFonts w:ascii="Times New Roman" w:eastAsia="Times New Roman" w:hAnsi="Times New Roman" w:cs="Times New Roman"/>
          <w:i/>
        </w:rPr>
      </w:pPr>
      <w:r>
        <w:rPr>
          <w:rFonts w:ascii="Times New Roman" w:eastAsia="Times New Roman" w:hAnsi="Times New Roman" w:cs="Times New Roman"/>
          <w:i/>
          <w:color w:val="000000"/>
        </w:rPr>
        <w:t xml:space="preserve">This draft manuscript is distributed solely for purposes of scientific peer review. Its content is deliberative and </w:t>
      </w:r>
      <w:proofErr w:type="spellStart"/>
      <w:r>
        <w:rPr>
          <w:rFonts w:ascii="Times New Roman" w:eastAsia="Times New Roman" w:hAnsi="Times New Roman" w:cs="Times New Roman"/>
          <w:i/>
          <w:color w:val="000000"/>
        </w:rPr>
        <w:t>predecisional</w:t>
      </w:r>
      <w:proofErr w:type="spellEnd"/>
      <w:r>
        <w:rPr>
          <w:rFonts w:ascii="Times New Roman" w:eastAsia="Times New Roman" w:hAnsi="Times New Roman" w:cs="Times New Roman"/>
          <w:i/>
          <w:color w:val="000000"/>
        </w:rPr>
        <w:t>, so it must not be disclosed or released by reviewers. Because the manuscript has not yet been approved for publication by the U.S. Geological Survey (USGS), it does not represent any official USGS finding or policy.</w:t>
      </w:r>
    </w:p>
    <w:p w14:paraId="7C9DDC2B" w14:textId="77777777" w:rsidR="003A07EE" w:rsidRDefault="003A07EE" w:rsidP="003A07EE">
      <w:pPr>
        <w:rPr>
          <w:rFonts w:ascii="Times New Roman" w:eastAsia="Times New Roman" w:hAnsi="Times New Roman" w:cs="Times New Roman"/>
          <w:i/>
          <w:color w:val="000000"/>
        </w:rPr>
      </w:pPr>
    </w:p>
    <w:p w14:paraId="582821DA" w14:textId="56203ED6" w:rsidR="003A07EE" w:rsidRDefault="003A07EE" w:rsidP="003A07EE">
      <w:pPr>
        <w:rPr>
          <w:rFonts w:ascii="Times New Roman" w:eastAsia="Times New Roman" w:hAnsi="Times New Roman" w:cs="Times New Roman"/>
          <w:i/>
        </w:rPr>
      </w:pPr>
      <w:r>
        <w:rPr>
          <w:rFonts w:ascii="Times New Roman" w:eastAsia="Times New Roman" w:hAnsi="Times New Roman" w:cs="Times New Roman"/>
          <w:i/>
        </w:rPr>
        <w:t>Any use of trade, firm, or product names is for descriptive purposes only and does not imply endorsement by the U.S. Government.</w:t>
      </w:r>
    </w:p>
    <w:p w14:paraId="2E1771A8" w14:textId="77777777" w:rsidR="003A07EE" w:rsidRDefault="003A07EE">
      <w:pPr>
        <w:rPr>
          <w:rFonts w:ascii="Times New Roman" w:eastAsia="Times New Roman" w:hAnsi="Times New Roman" w:cs="Times New Roman"/>
          <w:i/>
        </w:rPr>
      </w:pPr>
      <w:r>
        <w:rPr>
          <w:rFonts w:ascii="Times New Roman" w:eastAsia="Times New Roman" w:hAnsi="Times New Roman" w:cs="Times New Roman"/>
          <w:i/>
        </w:rPr>
        <w:br w:type="page"/>
      </w:r>
    </w:p>
    <w:p w14:paraId="0E737002" w14:textId="77777777" w:rsidR="003A07EE" w:rsidRDefault="003A07EE" w:rsidP="003A07EE">
      <w:pPr>
        <w:rPr>
          <w:rFonts w:ascii="Times New Roman" w:eastAsia="Times New Roman" w:hAnsi="Times New Roman" w:cs="Times New Roman"/>
          <w:b/>
          <w:smallCaps/>
        </w:rPr>
      </w:pPr>
      <w:r>
        <w:rPr>
          <w:rFonts w:ascii="Times New Roman" w:eastAsia="Times New Roman" w:hAnsi="Times New Roman" w:cs="Times New Roman"/>
          <w:b/>
          <w:smallCaps/>
        </w:rPr>
        <w:lastRenderedPageBreak/>
        <w:t>Abstract (350 words max)</w:t>
      </w:r>
    </w:p>
    <w:p w14:paraId="7D9CB48B" w14:textId="77777777" w:rsidR="003A07EE" w:rsidRDefault="003A07EE" w:rsidP="003A07EE">
      <w:pPr>
        <w:shd w:val="clear" w:color="auto" w:fill="FFFFFF"/>
        <w:rPr>
          <w:rFonts w:ascii="Times New Roman" w:eastAsia="Times New Roman" w:hAnsi="Times New Roman" w:cs="Times New Roman"/>
        </w:rPr>
      </w:pPr>
    </w:p>
    <w:p w14:paraId="7FC7450F" w14:textId="77777777" w:rsidR="003A07EE" w:rsidRDefault="003A07EE" w:rsidP="003A07EE">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1: Bees are declining globally, imperiling many ecosystem services they provide, such as plant pollination. Unfortunately, many bee-plant interactions are understudied, producing an incomplete picture of system-level losses resulting from bee declines. Today, we have the opportunity to learn more about bee-plant interactions via opportunistic data coalesced </w:t>
      </w:r>
      <w:proofErr w:type="gramStart"/>
      <w:r>
        <w:rPr>
          <w:rFonts w:ascii="Times New Roman" w:eastAsia="Times New Roman" w:hAnsi="Times New Roman" w:cs="Times New Roman"/>
        </w:rPr>
        <w:t>across  natural</w:t>
      </w:r>
      <w:proofErr w:type="gramEnd"/>
      <w:r>
        <w:rPr>
          <w:rFonts w:ascii="Times New Roman" w:eastAsia="Times New Roman" w:hAnsi="Times New Roman" w:cs="Times New Roman"/>
        </w:rPr>
        <w:t xml:space="preserve"> history collection records, published ecological datasets, and community science initiatives in online databases, such as </w:t>
      </w:r>
      <w:proofErr w:type="spellStart"/>
      <w:r>
        <w:rPr>
          <w:rFonts w:ascii="Times New Roman" w:eastAsia="Times New Roman" w:hAnsi="Times New Roman" w:cs="Times New Roman"/>
        </w:rPr>
        <w:t>GloBI</w:t>
      </w:r>
      <w:proofErr w:type="spellEnd"/>
      <w:r>
        <w:rPr>
          <w:rFonts w:ascii="Times New Roman" w:eastAsia="Times New Roman" w:hAnsi="Times New Roman" w:cs="Times New Roman"/>
        </w:rPr>
        <w:t xml:space="preserve"> (Global Biotic Interactions). </w:t>
      </w:r>
    </w:p>
    <w:p w14:paraId="1AB1475D" w14:textId="77777777" w:rsidR="003A07EE" w:rsidRDefault="003A07EE" w:rsidP="003A07EE">
      <w:pPr>
        <w:shd w:val="clear" w:color="auto" w:fill="FFFFFF"/>
        <w:rPr>
          <w:rFonts w:ascii="Times New Roman" w:eastAsia="Times New Roman" w:hAnsi="Times New Roman" w:cs="Times New Roman"/>
        </w:rPr>
      </w:pPr>
    </w:p>
    <w:p w14:paraId="1E0B7874" w14:textId="77777777" w:rsidR="003A07EE" w:rsidRDefault="003A07EE" w:rsidP="003A07EE">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2: Here, we used the </w:t>
      </w:r>
      <w:proofErr w:type="spellStart"/>
      <w:r>
        <w:rPr>
          <w:rFonts w:ascii="Times New Roman" w:eastAsia="Times New Roman" w:hAnsi="Times New Roman" w:cs="Times New Roman"/>
        </w:rPr>
        <w:t>GloBI</w:t>
      </w:r>
      <w:proofErr w:type="spellEnd"/>
      <w:r>
        <w:rPr>
          <w:rFonts w:ascii="Times New Roman" w:eastAsia="Times New Roman" w:hAnsi="Times New Roman" w:cs="Times New Roman"/>
        </w:rPr>
        <w:t xml:space="preserve"> database, curated local checklists of bee and flowering plant species, phenology data, and a multi-species occupancy model (MSOM) alongside stochastic search variable selection to explore hypotheses related to bee-plant interactions and detection processes. </w:t>
      </w:r>
      <w:sdt>
        <w:sdtPr>
          <w:tag w:val="goog_rdk_11"/>
          <w:id w:val="246161815"/>
        </w:sdtPr>
        <w:sdtContent>
          <w:commentRangeStart w:id="7"/>
        </w:sdtContent>
      </w:sdt>
      <w:r>
        <w:rPr>
          <w:rFonts w:ascii="Times New Roman" w:eastAsia="Times New Roman" w:hAnsi="Times New Roman" w:cs="Times New Roman"/>
        </w:rPr>
        <w:t>Accounting</w:t>
      </w:r>
      <w:commentRangeEnd w:id="7"/>
      <w:r>
        <w:commentReference w:id="7"/>
      </w:r>
      <w:r>
        <w:rPr>
          <w:rFonts w:ascii="Times New Roman" w:eastAsia="Times New Roman" w:hAnsi="Times New Roman" w:cs="Times New Roman"/>
        </w:rPr>
        <w:t xml:space="preserve"> for some forbidden links (unobservable interactions), we hypothesized that leveraging bee and floral traits would impact the number and detection of interactions.</w:t>
      </w:r>
      <w:r>
        <w:rPr>
          <w:rFonts w:ascii="Times New Roman" w:eastAsia="Times New Roman" w:hAnsi="Times New Roman" w:cs="Times New Roman"/>
          <w:highlight w:val="yellow"/>
        </w:rPr>
        <w:t xml:space="preserve"> </w:t>
      </w:r>
      <w:r>
        <w:rPr>
          <w:rFonts w:ascii="Times New Roman" w:eastAsia="Times New Roman" w:hAnsi="Times New Roman" w:cs="Times New Roman"/>
        </w:rPr>
        <w:t xml:space="preserve">We hypothesized that our MSOM approach would increase our understanding of network structure relative to the raw interaction </w:t>
      </w:r>
      <w:sdt>
        <w:sdtPr>
          <w:tag w:val="goog_rdk_12"/>
          <w:id w:val="-1331748894"/>
        </w:sdtPr>
        <w:sdtContent>
          <w:commentRangeStart w:id="8"/>
        </w:sdtContent>
      </w:sdt>
      <w:sdt>
        <w:sdtPr>
          <w:tag w:val="goog_rdk_13"/>
          <w:id w:val="1586192848"/>
        </w:sdtPr>
        <w:sdtContent>
          <w:commentRangeStart w:id="9"/>
        </w:sdtContent>
      </w:sdt>
      <w:r>
        <w:rPr>
          <w:rFonts w:ascii="Times New Roman" w:eastAsia="Times New Roman" w:hAnsi="Times New Roman" w:cs="Times New Roman"/>
        </w:rPr>
        <w:t>occurrences</w:t>
      </w:r>
      <w:commentRangeEnd w:id="8"/>
      <w:r>
        <w:commentReference w:id="8"/>
      </w:r>
      <w:commentRangeEnd w:id="9"/>
      <w:r>
        <w:commentReference w:id="9"/>
      </w:r>
      <w:r>
        <w:rPr>
          <w:rFonts w:ascii="Times New Roman" w:eastAsia="Times New Roman" w:hAnsi="Times New Roman" w:cs="Times New Roman"/>
        </w:rPr>
        <w:t xml:space="preserve">, resulting in a more complete network and reflecting a more realistic depiction of bee-plant interactions.  </w:t>
      </w:r>
    </w:p>
    <w:p w14:paraId="3918C06D" w14:textId="77777777" w:rsidR="003A07EE" w:rsidRDefault="003A07EE" w:rsidP="003A07EE">
      <w:pPr>
        <w:shd w:val="clear" w:color="auto" w:fill="FFFFFF"/>
        <w:rPr>
          <w:rFonts w:ascii="Times New Roman" w:eastAsia="Times New Roman" w:hAnsi="Times New Roman" w:cs="Times New Roman"/>
        </w:rPr>
      </w:pPr>
    </w:p>
    <w:p w14:paraId="059AD79D" w14:textId="77777777" w:rsidR="003A07EE" w:rsidRDefault="003A07EE" w:rsidP="003A07EE">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3: We demonstrate the utility of our MSOM approach on an example bee-plant dataset from Santa Cruz Island. </w:t>
      </w:r>
      <w:sdt>
        <w:sdtPr>
          <w:tag w:val="goog_rdk_14"/>
          <w:id w:val="1427460502"/>
        </w:sdtPr>
        <w:sdtContent>
          <w:commentRangeStart w:id="10"/>
        </w:sdtContent>
      </w:sdt>
      <w:sdt>
        <w:sdtPr>
          <w:tag w:val="goog_rdk_15"/>
          <w:id w:val="877750342"/>
        </w:sdtPr>
        <w:sdtContent>
          <w:commentRangeStart w:id="11"/>
        </w:sdtContent>
      </w:sdt>
      <w:r>
        <w:rPr>
          <w:rFonts w:ascii="Times New Roman" w:eastAsia="Times New Roman" w:hAnsi="Times New Roman" w:cs="Times New Roman"/>
        </w:rPr>
        <w:t>We</w:t>
      </w:r>
      <w:commentRangeEnd w:id="10"/>
      <w:r>
        <w:commentReference w:id="10"/>
      </w:r>
      <w:commentRangeEnd w:id="11"/>
      <w:r>
        <w:commentReference w:id="11"/>
      </w:r>
      <w:r>
        <w:rPr>
          <w:rFonts w:ascii="Times New Roman" w:eastAsia="Times New Roman" w:hAnsi="Times New Roman" w:cs="Times New Roman"/>
        </w:rPr>
        <w:t xml:space="preserve"> found a strong effect of bee sociality on the probability of bee-plant interaction, where solitary bees had a lower probability of bee-plant interactions than non-solitary (i.e., social) bees. We did not find an effect of bee size, flower color, or flower shape on the probability of bee-plant interaction. We found a strong effect of source citation type and floral traits on bee-plant detection probability, where the probability of detecting a bee-plant interaction was much higher for observational citations (e.g., </w:t>
      </w:r>
      <w:proofErr w:type="spellStart"/>
      <w:r>
        <w:rPr>
          <w:rFonts w:ascii="Times New Roman" w:eastAsia="Times New Roman" w:hAnsi="Times New Roman" w:cs="Times New Roman"/>
        </w:rPr>
        <w:t>iNaturalist</w:t>
      </w:r>
      <w:proofErr w:type="spellEnd"/>
      <w:r>
        <w:rPr>
          <w:rFonts w:ascii="Times New Roman" w:eastAsia="Times New Roman" w:hAnsi="Times New Roman" w:cs="Times New Roman"/>
        </w:rPr>
        <w:t xml:space="preserve">) than for natural history collections. Our modeled interaction network showed a higher level of evenness, </w:t>
      </w:r>
      <w:proofErr w:type="spellStart"/>
      <w:r>
        <w:rPr>
          <w:rFonts w:ascii="Times New Roman" w:eastAsia="Times New Roman" w:hAnsi="Times New Roman" w:cs="Times New Roman"/>
        </w:rPr>
        <w:t>nestedness</w:t>
      </w:r>
      <w:proofErr w:type="spellEnd"/>
      <w:r>
        <w:rPr>
          <w:rFonts w:ascii="Times New Roman" w:eastAsia="Times New Roman" w:hAnsi="Times New Roman" w:cs="Times New Roman"/>
        </w:rPr>
        <w:t xml:space="preserve">, and specialization relative to the interaction network of raw </w:t>
      </w:r>
      <w:proofErr w:type="spellStart"/>
      <w:r>
        <w:rPr>
          <w:rFonts w:ascii="Times New Roman" w:eastAsia="Times New Roman" w:hAnsi="Times New Roman" w:cs="Times New Roman"/>
        </w:rPr>
        <w:t>GloBI</w:t>
      </w:r>
      <w:proofErr w:type="spellEnd"/>
      <w:r>
        <w:rPr>
          <w:rFonts w:ascii="Times New Roman" w:eastAsia="Times New Roman" w:hAnsi="Times New Roman" w:cs="Times New Roman"/>
        </w:rPr>
        <w:t xml:space="preserve"> occurrences.</w:t>
      </w:r>
      <w:r>
        <w:rPr>
          <w:rFonts w:ascii="Times New Roman" w:eastAsia="Times New Roman" w:hAnsi="Times New Roman" w:cs="Times New Roman"/>
          <w:highlight w:val="yellow"/>
        </w:rPr>
        <w:t xml:space="preserve"> </w:t>
      </w:r>
    </w:p>
    <w:p w14:paraId="204E567D" w14:textId="77777777" w:rsidR="003A07EE" w:rsidRDefault="003A07EE" w:rsidP="003A07EE">
      <w:pPr>
        <w:shd w:val="clear" w:color="auto" w:fill="FFFFFF"/>
        <w:rPr>
          <w:rFonts w:ascii="Times New Roman" w:eastAsia="Times New Roman" w:hAnsi="Times New Roman" w:cs="Times New Roman"/>
        </w:rPr>
      </w:pPr>
    </w:p>
    <w:p w14:paraId="7858B294" w14:textId="77777777" w:rsidR="003A07EE" w:rsidRDefault="003A07EE" w:rsidP="003A07EE">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4: Observations of species interactions dictate our ability to predict and protect ecosystem structure and function. Our study is the first to utilize occupancy modeling to better understand species interactions, leveraging aggregated, open-source databases and expert checklists. Our findings, while largely counterintuitive, stress the importance of investigating the effect of detection and collection biases on our understanding of ecological interactions. </w:t>
      </w:r>
    </w:p>
    <w:p w14:paraId="7DC7C84E" w14:textId="77777777" w:rsidR="003A07EE" w:rsidRDefault="003A07EE" w:rsidP="003A07EE">
      <w:pPr>
        <w:rPr>
          <w:rFonts w:ascii="Times New Roman" w:eastAsia="Times New Roman" w:hAnsi="Times New Roman" w:cs="Times New Roman"/>
          <w:b/>
        </w:rPr>
      </w:pPr>
    </w:p>
    <w:p w14:paraId="54E451BA" w14:textId="745C51F1" w:rsidR="00E15307" w:rsidRDefault="003A07EE" w:rsidP="003A07EE">
      <w:r>
        <w:rPr>
          <w:rFonts w:ascii="Times New Roman" w:eastAsia="Times New Roman" w:hAnsi="Times New Roman" w:cs="Times New Roman"/>
          <w:b/>
        </w:rPr>
        <w:t xml:space="preserve">Keywords: </w:t>
      </w:r>
      <w:r>
        <w:rPr>
          <w:rFonts w:ascii="Times New Roman" w:eastAsia="Times New Roman" w:hAnsi="Times New Roman" w:cs="Times New Roman"/>
        </w:rPr>
        <w:t>imperfect detection, occupancy modeling, community science, opportunistic data, presence-only, bee-plant interactions, pollinators, stochastic search variable selection, Santa Cruz Island, California, Global Biotic Interactions</w:t>
      </w:r>
    </w:p>
    <w:sectPr w:rsidR="00E153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raziella DiRenzo" w:date="2022-10-07T16:44:00Z" w:initials="">
    <w:p w14:paraId="589D1936"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https://besjournals.onlinelibrary.wiley.com/hub/journal/2041210X/author-guidelines</w:t>
      </w:r>
    </w:p>
  </w:comment>
  <w:comment w:id="5" w:author="Graziella DiRenzo" w:date="2023-02-03T17:09:00Z" w:initials="">
    <w:p w14:paraId="1DDD1D50"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https://www.esa.org/wp-content/uploads/2022/05/Submission-Types-Ecological-Applications.pdf</w:t>
      </w:r>
    </w:p>
  </w:comment>
  <w:comment w:id="7" w:author="Ana Miller-Ter Kuile" w:date="2023-01-11T19:04:00Z" w:initials="">
    <w:p w14:paraId="14C08343"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super important and I think novel to this field contribution - that the MSOM approach can give you both ways to correct for detection error/differences based on predictions and then result in a more complete community dataset.</w:t>
      </w:r>
    </w:p>
  </w:comment>
  <w:comment w:id="8" w:author="Ana Miller-Ter Kuile" w:date="2023-01-11T19:05:00Z" w:initials="">
    <w:p w14:paraId="38786CCB"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related to the previous comment, might be nice to spell this out a little more - specifically that accounting for the detection error in the occupancy model, you can have a more complete network, or likely more complete network</w:t>
      </w:r>
    </w:p>
  </w:comment>
  <w:comment w:id="9" w:author="Michelle Lee" w:date="2023-02-03T18:14:00Z" w:initials="">
    <w:p w14:paraId="7EF27E36"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done</w:t>
      </w:r>
    </w:p>
  </w:comment>
  <w:comment w:id="10" w:author="Anonymous" w:date="2023-01-12T18:46:00Z" w:initials="">
    <w:p w14:paraId="37E0CEFC"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bullet is very "ecological" in the first few sentences. Given that this is for MEE, I would rephrase findings from your specific study as "we demonstrate the utility of our modeling approach on an example dataset from SC ISland" or something of that effect. You can couch the actual ecologcial findings below that, but I do think for the journal really framing the info in the abstract-intro as "we know there's a biodiversity decline, but we've got  these cool datasets that are kind of opportunistic and messy, here we've got this sweet model that lets us leverage all these cool data and we'll show you why it makes a difference using a case study for a specific network"</w:t>
      </w:r>
    </w:p>
  </w:comment>
  <w:comment w:id="11" w:author="Michelle Lee" w:date="2023-02-03T18:15:00Z" w:initials="">
    <w:p w14:paraId="46716CA4" w14:textId="77777777" w:rsidR="003A07EE" w:rsidRDefault="003A07EE" w:rsidP="003A07E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9D1936" w15:done="1"/>
  <w15:commentEx w15:paraId="1DDD1D50" w15:done="1"/>
  <w15:commentEx w15:paraId="14C08343" w15:done="0"/>
  <w15:commentEx w15:paraId="38786CCB" w15:done="0"/>
  <w15:commentEx w15:paraId="7EF27E36" w15:paraIdParent="38786CCB" w15:done="0"/>
  <w15:commentEx w15:paraId="37E0CEFC" w15:done="0"/>
  <w15:commentEx w15:paraId="46716CA4" w15:paraIdParent="37E0CE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9D1936" w16cid:durableId="278A085E"/>
  <w16cid:commentId w16cid:paraId="1DDD1D50" w16cid:durableId="278A085D"/>
  <w16cid:commentId w16cid:paraId="14C08343" w16cid:durableId="278A085C"/>
  <w16cid:commentId w16cid:paraId="38786CCB" w16cid:durableId="278A085B"/>
  <w16cid:commentId w16cid:paraId="7EF27E36" w16cid:durableId="278A085A"/>
  <w16cid:commentId w16cid:paraId="37E0CEFC" w16cid:durableId="278A0859"/>
  <w16cid:commentId w16cid:paraId="46716CA4" w16cid:durableId="278A0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Lee">
    <w15:presenceInfo w15:providerId="AD" w15:userId="S::michellejlee@ucsb.edu::986c3b86-a3ee-40dd-b682-06211f838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EE"/>
    <w:rsid w:val="003A07EE"/>
    <w:rsid w:val="00CC0A14"/>
    <w:rsid w:val="00E15307"/>
    <w:rsid w:val="00ED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0D708"/>
  <w15:chartTrackingRefBased/>
  <w15:docId w15:val="{9D5573E5-84E4-4546-9F0C-C4A045E6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E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Lee</dc:creator>
  <cp:keywords/>
  <dc:description/>
  <cp:lastModifiedBy>Michelle Lee</cp:lastModifiedBy>
  <cp:revision>1</cp:revision>
  <dcterms:created xsi:type="dcterms:W3CDTF">2023-02-15T19:12:00Z</dcterms:created>
  <dcterms:modified xsi:type="dcterms:W3CDTF">2023-02-15T19:13:00Z</dcterms:modified>
</cp:coreProperties>
</file>