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6F8F9" w14:textId="2047DF08" w:rsidR="00F912F6" w:rsidRPr="00F912F6" w:rsidRDefault="00F912F6" w:rsidP="00F912F6">
      <w:pPr>
        <w:tabs>
          <w:tab w:val="left" w:pos="4282"/>
        </w:tabs>
        <w:spacing w:line="480" w:lineRule="auto"/>
        <w:jc w:val="center"/>
        <w:rPr>
          <w:rFonts w:ascii="Times New Roman" w:hAnsi="Times New Roman" w:cs="Times New Roman"/>
          <w:smallCaps/>
          <w:color w:val="000000" w:themeColor="text1"/>
        </w:rPr>
      </w:pPr>
      <w:proofErr w:type="spellStart"/>
      <w:r>
        <w:rPr>
          <w:rFonts w:ascii="Times New Roman" w:hAnsi="Times New Roman" w:cs="Times New Roman"/>
          <w:smallCaps/>
          <w:color w:val="000000" w:themeColor="text1"/>
        </w:rPr>
        <w:t>Globi</w:t>
      </w:r>
      <w:proofErr w:type="spellEnd"/>
      <w:r>
        <w:rPr>
          <w:rFonts w:ascii="Times New Roman" w:hAnsi="Times New Roman" w:cs="Times New Roman"/>
          <w:smallCaps/>
          <w:color w:val="000000" w:themeColor="text1"/>
        </w:rPr>
        <w:t xml:space="preserve"> Database: </w:t>
      </w:r>
    </w:p>
    <w:p w14:paraId="7DEA56BF" w14:textId="77777777" w:rsidR="00F912F6" w:rsidRPr="00F912F6" w:rsidRDefault="00F912F6" w:rsidP="00F912F6">
      <w:pPr>
        <w:tabs>
          <w:tab w:val="left" w:pos="4282"/>
        </w:tabs>
        <w:spacing w:line="480" w:lineRule="auto"/>
        <w:jc w:val="center"/>
        <w:rPr>
          <w:rFonts w:ascii="Times New Roman" w:hAnsi="Times New Roman" w:cs="Times New Roman"/>
          <w:color w:val="000000" w:themeColor="text1"/>
        </w:rPr>
      </w:pPr>
    </w:p>
    <w:p w14:paraId="220EEBFA" w14:textId="630FF37B" w:rsidR="00F912F6" w:rsidRPr="00F912F6" w:rsidRDefault="00F912F6" w:rsidP="00F912F6">
      <w:pPr>
        <w:tabs>
          <w:tab w:val="left" w:pos="4282"/>
        </w:tabs>
        <w:spacing w:line="480" w:lineRule="auto"/>
        <w:rPr>
          <w:rFonts w:ascii="Times New Roman" w:hAnsi="Times New Roman" w:cs="Times New Roman"/>
        </w:rPr>
      </w:pPr>
      <w:r w:rsidRPr="00F912F6">
        <w:rPr>
          <w:rFonts w:ascii="Times New Roman" w:hAnsi="Times New Roman" w:cs="Times New Roman"/>
          <w:b/>
          <w:iCs/>
          <w:color w:val="000000" w:themeColor="text1"/>
        </w:rPr>
        <w:t>Running title (&lt; 45 characters):</w:t>
      </w:r>
      <w:r w:rsidRPr="00F912F6">
        <w:rPr>
          <w:rFonts w:ascii="Times New Roman" w:hAnsi="Times New Roman" w:cs="Times New Roman"/>
          <w:color w:val="000000" w:themeColor="text1"/>
        </w:rPr>
        <w:t xml:space="preserve"> </w:t>
      </w:r>
      <w:r>
        <w:rPr>
          <w:rFonts w:ascii="Times New Roman" w:hAnsi="Times New Roman" w:cs="Times New Roman"/>
          <w:color w:val="000000" w:themeColor="text1"/>
        </w:rPr>
        <w:t>XXX</w:t>
      </w:r>
    </w:p>
    <w:p w14:paraId="317FA2C6" w14:textId="77777777" w:rsidR="00F912F6" w:rsidRPr="00F912F6" w:rsidRDefault="00F912F6" w:rsidP="00F912F6">
      <w:pPr>
        <w:tabs>
          <w:tab w:val="left" w:pos="4282"/>
        </w:tabs>
        <w:spacing w:line="480" w:lineRule="auto"/>
        <w:rPr>
          <w:rFonts w:ascii="Times New Roman" w:hAnsi="Times New Roman" w:cs="Times New Roman"/>
          <w:color w:val="000000" w:themeColor="text1"/>
        </w:rPr>
      </w:pPr>
    </w:p>
    <w:p w14:paraId="08944E50" w14:textId="505A0722" w:rsidR="00F912F6" w:rsidRPr="00F912F6" w:rsidRDefault="00E031CC" w:rsidP="00F912F6">
      <w:pPr>
        <w:tabs>
          <w:tab w:val="left" w:pos="4282"/>
        </w:tabs>
        <w:spacing w:line="480" w:lineRule="auto"/>
        <w:rPr>
          <w:rFonts w:ascii="Times New Roman" w:hAnsi="Times New Roman" w:cs="Times New Roman"/>
          <w:color w:val="000000" w:themeColor="text1"/>
          <w:vertAlign w:val="superscript"/>
        </w:rPr>
      </w:pPr>
      <w:r>
        <w:rPr>
          <w:rFonts w:ascii="Times New Roman" w:hAnsi="Times New Roman" w:cs="Times New Roman"/>
          <w:color w:val="000000" w:themeColor="text1"/>
        </w:rPr>
        <w:t xml:space="preserve">Authors: </w:t>
      </w:r>
      <w:commentRangeStart w:id="0"/>
      <w:r w:rsidR="00F912F6" w:rsidRPr="00F912F6">
        <w:rPr>
          <w:rFonts w:ascii="Times New Roman" w:hAnsi="Times New Roman" w:cs="Times New Roman"/>
          <w:color w:val="000000" w:themeColor="text1"/>
        </w:rPr>
        <w:t>Graziella V. DiRenzo</w:t>
      </w:r>
      <w:r w:rsidR="00F912F6" w:rsidRPr="00F912F6">
        <w:rPr>
          <w:rFonts w:ascii="Times New Roman" w:hAnsi="Times New Roman" w:cs="Times New Roman"/>
          <w:color w:val="000000" w:themeColor="text1"/>
          <w:vertAlign w:val="superscript"/>
        </w:rPr>
        <w:t>1</w:t>
      </w:r>
      <w:r w:rsidR="00F912F6" w:rsidRPr="00F912F6">
        <w:rPr>
          <w:rFonts w:ascii="Times New Roman" w:hAnsi="Times New Roman" w:cs="Times New Roman"/>
          <w:color w:val="000000" w:themeColor="text1"/>
        </w:rPr>
        <w:t xml:space="preserve">, </w:t>
      </w:r>
      <w:r w:rsidR="00F912F6">
        <w:rPr>
          <w:rFonts w:ascii="Times New Roman" w:hAnsi="Times New Roman" w:cs="Times New Roman"/>
          <w:color w:val="000000" w:themeColor="text1"/>
        </w:rPr>
        <w:t>Michelle Lee</w:t>
      </w:r>
      <w:r w:rsidR="00F912F6" w:rsidRPr="00F912F6">
        <w:rPr>
          <w:rFonts w:ascii="Times New Roman" w:hAnsi="Times New Roman" w:cs="Times New Roman"/>
          <w:color w:val="000000" w:themeColor="text1"/>
          <w:vertAlign w:val="superscript"/>
        </w:rPr>
        <w:t>2</w:t>
      </w:r>
      <w:r w:rsidR="00F912F6" w:rsidRPr="00F912F6">
        <w:rPr>
          <w:rFonts w:ascii="Times New Roman" w:hAnsi="Times New Roman" w:cs="Times New Roman"/>
          <w:color w:val="000000" w:themeColor="text1"/>
        </w:rPr>
        <w:t xml:space="preserve">, </w:t>
      </w:r>
      <w:r w:rsidR="00F912F6">
        <w:rPr>
          <w:rFonts w:ascii="Times New Roman" w:hAnsi="Times New Roman" w:cs="Times New Roman"/>
          <w:color w:val="000000" w:themeColor="text1"/>
        </w:rPr>
        <w:t>XXX</w:t>
      </w:r>
      <w:proofErr w:type="gramStart"/>
      <w:r w:rsidR="00F912F6">
        <w:rPr>
          <w:rFonts w:ascii="Times New Roman" w:hAnsi="Times New Roman" w:cs="Times New Roman"/>
          <w:color w:val="000000" w:themeColor="text1"/>
        </w:rPr>
        <w:t>…..</w:t>
      </w:r>
      <w:proofErr w:type="gramEnd"/>
      <w:r w:rsidR="00F912F6">
        <w:rPr>
          <w:rFonts w:ascii="Times New Roman" w:hAnsi="Times New Roman" w:cs="Times New Roman"/>
          <w:color w:val="000000" w:themeColor="text1"/>
        </w:rPr>
        <w:t xml:space="preserve">, </w:t>
      </w:r>
      <w:r w:rsidR="00F912F6" w:rsidRPr="00F912F6">
        <w:rPr>
          <w:rFonts w:ascii="Times New Roman" w:hAnsi="Times New Roman" w:cs="Times New Roman"/>
          <w:color w:val="000000" w:themeColor="text1"/>
        </w:rPr>
        <w:t xml:space="preserve">&amp; </w:t>
      </w:r>
      <w:r w:rsidR="00F912F6">
        <w:rPr>
          <w:rFonts w:ascii="Times New Roman" w:hAnsi="Times New Roman" w:cs="Times New Roman"/>
          <w:color w:val="000000" w:themeColor="text1"/>
        </w:rPr>
        <w:t>Katja Seltmann</w:t>
      </w:r>
      <w:commentRangeEnd w:id="0"/>
      <w:r>
        <w:rPr>
          <w:rStyle w:val="CommentReference"/>
          <w:rFonts w:ascii="Times New Roman" w:eastAsia="Times New Roman" w:hAnsi="Times New Roman" w:cs="Times New Roman"/>
          <w:color w:val="00000A"/>
          <w:lang w:eastAsia="zh-CN"/>
        </w:rPr>
        <w:commentReference w:id="0"/>
      </w:r>
    </w:p>
    <w:p w14:paraId="3C8D185F" w14:textId="77777777" w:rsidR="00F912F6" w:rsidRPr="00F912F6" w:rsidRDefault="00F912F6" w:rsidP="00F912F6">
      <w:pPr>
        <w:spacing w:line="480" w:lineRule="auto"/>
        <w:rPr>
          <w:rFonts w:ascii="Times New Roman" w:hAnsi="Times New Roman" w:cs="Times New Roman"/>
        </w:rPr>
      </w:pPr>
    </w:p>
    <w:p w14:paraId="0BECCF07" w14:textId="77777777" w:rsidR="00F912F6" w:rsidRPr="00F912F6" w:rsidRDefault="00F912F6" w:rsidP="00F912F6">
      <w:pPr>
        <w:spacing w:line="480" w:lineRule="auto"/>
        <w:rPr>
          <w:rFonts w:ascii="Times New Roman" w:hAnsi="Times New Roman" w:cs="Times New Roman"/>
        </w:rPr>
      </w:pPr>
      <w:r w:rsidRPr="00F912F6">
        <w:rPr>
          <w:rFonts w:ascii="Times New Roman" w:hAnsi="Times New Roman" w:cs="Times New Roman"/>
          <w:vertAlign w:val="superscript"/>
        </w:rPr>
        <w:t>1</w:t>
      </w:r>
      <w:r w:rsidRPr="00F912F6">
        <w:rPr>
          <w:rFonts w:ascii="Times New Roman" w:hAnsi="Times New Roman" w:cs="Times New Roman"/>
        </w:rPr>
        <w:t xml:space="preserve"> U.S. Geological Survey, Massachusetts Cooperative Fish and Wildlife Research Unit, University of Massachusetts Amherst, USA </w:t>
      </w:r>
    </w:p>
    <w:p w14:paraId="1EBABC8E" w14:textId="0F2D198A" w:rsidR="00F912F6" w:rsidRPr="00F912F6" w:rsidRDefault="00F912F6" w:rsidP="00F912F6">
      <w:pPr>
        <w:spacing w:line="480" w:lineRule="auto"/>
        <w:rPr>
          <w:rFonts w:ascii="Times New Roman" w:hAnsi="Times New Roman" w:cs="Times New Roman"/>
        </w:rPr>
      </w:pPr>
      <w:r w:rsidRPr="00F912F6">
        <w:rPr>
          <w:rFonts w:ascii="Times New Roman" w:hAnsi="Times New Roman" w:cs="Times New Roman"/>
          <w:vertAlign w:val="superscript"/>
        </w:rPr>
        <w:t>2</w:t>
      </w:r>
      <w:r w:rsidRPr="00F912F6">
        <w:rPr>
          <w:rFonts w:ascii="Times New Roman" w:hAnsi="Times New Roman" w:cs="Times New Roman"/>
        </w:rPr>
        <w:t xml:space="preserve"> </w:t>
      </w:r>
      <w:r>
        <w:rPr>
          <w:rFonts w:ascii="Times New Roman" w:hAnsi="Times New Roman" w:cs="Times New Roman"/>
        </w:rPr>
        <w:t>….</w:t>
      </w:r>
    </w:p>
    <w:p w14:paraId="7CE0652E" w14:textId="2E0A0A2B" w:rsidR="00F912F6" w:rsidRPr="00F912F6" w:rsidRDefault="00F912F6" w:rsidP="00F912F6">
      <w:pPr>
        <w:spacing w:line="480" w:lineRule="auto"/>
        <w:rPr>
          <w:rFonts w:ascii="Times New Roman" w:hAnsi="Times New Roman" w:cs="Times New Roman"/>
        </w:rPr>
      </w:pPr>
      <w:r w:rsidRPr="00F912F6">
        <w:rPr>
          <w:rFonts w:ascii="Times New Roman" w:hAnsi="Times New Roman" w:cs="Times New Roman"/>
        </w:rPr>
        <w:t xml:space="preserve">* Corresponding author; email </w:t>
      </w:r>
      <w:r w:rsidR="00E031CC">
        <w:rPr>
          <w:rFonts w:ascii="Times New Roman" w:hAnsi="Times New Roman" w:cs="Times New Roman"/>
        </w:rPr>
        <w:t>xxxx</w:t>
      </w:r>
    </w:p>
    <w:p w14:paraId="47968E7F" w14:textId="77777777" w:rsidR="00F912F6" w:rsidRPr="00F912F6" w:rsidRDefault="00F912F6" w:rsidP="00F912F6">
      <w:pPr>
        <w:tabs>
          <w:tab w:val="left" w:pos="4282"/>
        </w:tabs>
        <w:spacing w:line="480" w:lineRule="auto"/>
        <w:rPr>
          <w:rFonts w:ascii="Times New Roman" w:hAnsi="Times New Roman" w:cs="Times New Roman"/>
          <w:b/>
          <w:bCs/>
          <w:color w:val="000000" w:themeColor="text1"/>
        </w:rPr>
      </w:pPr>
    </w:p>
    <w:p w14:paraId="75E5707B" w14:textId="085C6171" w:rsidR="00F912F6" w:rsidRPr="00F912F6" w:rsidRDefault="00F912F6" w:rsidP="00F912F6">
      <w:pPr>
        <w:tabs>
          <w:tab w:val="left" w:pos="4282"/>
        </w:tabs>
        <w:spacing w:line="480" w:lineRule="auto"/>
        <w:rPr>
          <w:rFonts w:ascii="Times New Roman" w:hAnsi="Times New Roman" w:cs="Times New Roman"/>
          <w:color w:val="000000" w:themeColor="text1"/>
        </w:rPr>
      </w:pPr>
      <w:r w:rsidRPr="00F912F6">
        <w:rPr>
          <w:rFonts w:ascii="Times New Roman" w:hAnsi="Times New Roman" w:cs="Times New Roman"/>
          <w:b/>
          <w:bCs/>
          <w:color w:val="000000" w:themeColor="text1"/>
        </w:rPr>
        <w:t>Target journal:</w:t>
      </w:r>
      <w:r w:rsidRPr="00F912F6">
        <w:rPr>
          <w:rFonts w:ascii="Times New Roman" w:hAnsi="Times New Roman" w:cs="Times New Roman"/>
          <w:color w:val="000000" w:themeColor="text1"/>
        </w:rPr>
        <w:t xml:space="preserve"> Methods in Ecology &amp; Evolution</w:t>
      </w:r>
      <w:r>
        <w:rPr>
          <w:rFonts w:ascii="Times New Roman" w:hAnsi="Times New Roman" w:cs="Times New Roman"/>
          <w:color w:val="000000" w:themeColor="text1"/>
        </w:rPr>
        <w:t>?</w:t>
      </w:r>
      <w:r w:rsidR="00EC27A8">
        <w:rPr>
          <w:rFonts w:ascii="Times New Roman" w:hAnsi="Times New Roman" w:cs="Times New Roman"/>
          <w:color w:val="000000" w:themeColor="text1"/>
        </w:rPr>
        <w:t xml:space="preserve"> Ecology Letters (depends on the results)?</w:t>
      </w:r>
    </w:p>
    <w:p w14:paraId="7E19106C" w14:textId="77777777" w:rsidR="00F912F6" w:rsidRPr="00F912F6" w:rsidRDefault="00F912F6" w:rsidP="00F912F6">
      <w:pPr>
        <w:tabs>
          <w:tab w:val="left" w:pos="4282"/>
        </w:tabs>
        <w:spacing w:line="480" w:lineRule="auto"/>
        <w:rPr>
          <w:rFonts w:ascii="Times New Roman" w:hAnsi="Times New Roman" w:cs="Times New Roman"/>
          <w:color w:val="000000" w:themeColor="text1"/>
        </w:rPr>
      </w:pPr>
      <w:r w:rsidRPr="00F912F6">
        <w:rPr>
          <w:rFonts w:ascii="Times New Roman" w:hAnsi="Times New Roman" w:cs="Times New Roman"/>
          <w:color w:val="000000" w:themeColor="text1"/>
        </w:rPr>
        <w:t>Type of article: Standard article</w:t>
      </w:r>
    </w:p>
    <w:p w14:paraId="2297F540" w14:textId="46EFB733" w:rsidR="00F912F6" w:rsidRPr="00F912F6" w:rsidRDefault="00F912F6" w:rsidP="00F912F6">
      <w:pPr>
        <w:spacing w:line="480" w:lineRule="auto"/>
        <w:rPr>
          <w:rFonts w:ascii="Times New Roman" w:hAnsi="Times New Roman" w:cs="Times New Roman"/>
          <w:color w:val="000000" w:themeColor="text1"/>
        </w:rPr>
      </w:pPr>
      <w:r w:rsidRPr="00F912F6">
        <w:rPr>
          <w:rFonts w:ascii="Times New Roman" w:hAnsi="Times New Roman" w:cs="Times New Roman"/>
          <w:color w:val="000000" w:themeColor="text1"/>
        </w:rPr>
        <w:t xml:space="preserve">Number of words (6000 - 7000 words): </w:t>
      </w:r>
    </w:p>
    <w:p w14:paraId="3AA84F06" w14:textId="7553ED26" w:rsidR="00F912F6" w:rsidRPr="00F912F6" w:rsidRDefault="00F912F6" w:rsidP="00F912F6">
      <w:pPr>
        <w:tabs>
          <w:tab w:val="left" w:pos="4282"/>
        </w:tabs>
        <w:spacing w:line="480" w:lineRule="auto"/>
        <w:rPr>
          <w:rFonts w:ascii="Times New Roman" w:hAnsi="Times New Roman" w:cs="Times New Roman"/>
          <w:color w:val="000000" w:themeColor="text1"/>
        </w:rPr>
      </w:pPr>
      <w:r w:rsidRPr="00F912F6">
        <w:rPr>
          <w:rFonts w:ascii="Times New Roman" w:hAnsi="Times New Roman" w:cs="Times New Roman"/>
          <w:color w:val="000000" w:themeColor="text1"/>
        </w:rPr>
        <w:t xml:space="preserve">Number of words abstract (max = 350 words): </w:t>
      </w:r>
    </w:p>
    <w:p w14:paraId="65EC6A8D" w14:textId="6D4E8F7B" w:rsidR="00F912F6" w:rsidRPr="00F912F6" w:rsidRDefault="00F912F6" w:rsidP="00F912F6">
      <w:pPr>
        <w:tabs>
          <w:tab w:val="left" w:pos="4282"/>
        </w:tabs>
        <w:spacing w:line="480" w:lineRule="auto"/>
        <w:rPr>
          <w:rFonts w:ascii="Times New Roman" w:hAnsi="Times New Roman" w:cs="Times New Roman"/>
          <w:color w:val="000000" w:themeColor="text1"/>
        </w:rPr>
      </w:pPr>
      <w:r w:rsidRPr="00F912F6">
        <w:rPr>
          <w:rFonts w:ascii="Times New Roman" w:hAnsi="Times New Roman" w:cs="Times New Roman"/>
          <w:color w:val="000000" w:themeColor="text1"/>
        </w:rPr>
        <w:t xml:space="preserve">Number of figures &amp; tables: </w:t>
      </w:r>
      <w:r>
        <w:rPr>
          <w:rFonts w:ascii="Times New Roman" w:hAnsi="Times New Roman" w:cs="Times New Roman"/>
          <w:color w:val="000000" w:themeColor="text1"/>
        </w:rPr>
        <w:t>X</w:t>
      </w:r>
      <w:r w:rsidRPr="00F912F6">
        <w:rPr>
          <w:rFonts w:ascii="Times New Roman" w:hAnsi="Times New Roman" w:cs="Times New Roman"/>
          <w:color w:val="000000" w:themeColor="text1"/>
        </w:rPr>
        <w:t xml:space="preserve"> figs. &amp;</w:t>
      </w:r>
      <w:r>
        <w:rPr>
          <w:rFonts w:ascii="Times New Roman" w:hAnsi="Times New Roman" w:cs="Times New Roman"/>
          <w:color w:val="000000" w:themeColor="text1"/>
        </w:rPr>
        <w:t xml:space="preserve"> Y</w:t>
      </w:r>
      <w:r w:rsidRPr="00F912F6">
        <w:rPr>
          <w:rFonts w:ascii="Times New Roman" w:hAnsi="Times New Roman" w:cs="Times New Roman"/>
          <w:color w:val="000000" w:themeColor="text1"/>
        </w:rPr>
        <w:t xml:space="preserve"> table</w:t>
      </w:r>
    </w:p>
    <w:p w14:paraId="39C0871A" w14:textId="77777777" w:rsidR="00F912F6" w:rsidRPr="00F912F6" w:rsidRDefault="00F912F6" w:rsidP="00F912F6">
      <w:pPr>
        <w:tabs>
          <w:tab w:val="left" w:pos="4282"/>
        </w:tabs>
        <w:spacing w:line="480" w:lineRule="auto"/>
        <w:rPr>
          <w:rFonts w:ascii="Times New Roman" w:hAnsi="Times New Roman" w:cs="Times New Roman"/>
          <w:color w:val="000000" w:themeColor="text1"/>
        </w:rPr>
      </w:pPr>
    </w:p>
    <w:p w14:paraId="2A0BCF28" w14:textId="77777777" w:rsidR="00F912F6" w:rsidRPr="00F912F6" w:rsidRDefault="00F912F6" w:rsidP="00F912F6">
      <w:pPr>
        <w:pStyle w:val="Body"/>
        <w:spacing w:line="480" w:lineRule="auto"/>
        <w:rPr>
          <w:rFonts w:cs="Times New Roman"/>
          <w:b/>
          <w:bCs/>
          <w:smallCaps/>
          <w:color w:val="000000" w:themeColor="text1"/>
        </w:rPr>
      </w:pPr>
      <w:r w:rsidRPr="00F912F6">
        <w:rPr>
          <w:rFonts w:cs="Times New Roman"/>
          <w:b/>
          <w:bCs/>
          <w:smallCaps/>
          <w:color w:val="000000" w:themeColor="text1"/>
        </w:rPr>
        <w:t>Competing interest statement</w:t>
      </w:r>
    </w:p>
    <w:p w14:paraId="4473DEB3" w14:textId="68F9CED4" w:rsidR="00F912F6" w:rsidRDefault="00F912F6" w:rsidP="00F912F6">
      <w:pPr>
        <w:rPr>
          <w:rFonts w:ascii="Times New Roman" w:hAnsi="Times New Roman" w:cs="Times New Roman"/>
          <w:color w:val="000000" w:themeColor="text1"/>
        </w:rPr>
      </w:pPr>
      <w:r w:rsidRPr="00F912F6">
        <w:rPr>
          <w:rFonts w:ascii="Times New Roman" w:hAnsi="Times New Roman" w:cs="Times New Roman"/>
          <w:color w:val="000000" w:themeColor="text1"/>
        </w:rPr>
        <w:t>We have no competing interests.</w:t>
      </w:r>
    </w:p>
    <w:p w14:paraId="528090F4" w14:textId="77777777" w:rsidR="00EC27A8" w:rsidRPr="00F912F6" w:rsidRDefault="00EC27A8" w:rsidP="00F912F6">
      <w:pPr>
        <w:rPr>
          <w:rFonts w:ascii="Times New Roman" w:hAnsi="Times New Roman" w:cs="Times New Roman"/>
          <w:color w:val="000000" w:themeColor="text1"/>
        </w:rPr>
      </w:pPr>
    </w:p>
    <w:p w14:paraId="56652FD8" w14:textId="77777777" w:rsidR="00EC27A8" w:rsidRPr="00D61271" w:rsidRDefault="00EC27A8" w:rsidP="00EC27A8">
      <w:pPr>
        <w:spacing w:line="480" w:lineRule="auto"/>
        <w:rPr>
          <w:rFonts w:ascii="Times New Roman" w:hAnsi="Times New Roman" w:cs="Times New Roman"/>
          <w:i/>
          <w:iCs/>
        </w:rPr>
      </w:pPr>
      <w:r w:rsidRPr="00D61271">
        <w:rPr>
          <w:rFonts w:ascii="Times New Roman" w:hAnsi="Times New Roman" w:cs="Times New Roman"/>
          <w:i/>
          <w:iCs/>
          <w:color w:val="000000"/>
        </w:rPr>
        <w:t xml:space="preserve">This draft manuscript is distributed solely for purposes of scientific peer review. Its content is deliberative and </w:t>
      </w:r>
      <w:proofErr w:type="spellStart"/>
      <w:r w:rsidRPr="00D61271">
        <w:rPr>
          <w:rFonts w:ascii="Times New Roman" w:hAnsi="Times New Roman" w:cs="Times New Roman"/>
          <w:i/>
          <w:iCs/>
          <w:color w:val="000000"/>
        </w:rPr>
        <w:t>predecisional</w:t>
      </w:r>
      <w:proofErr w:type="spellEnd"/>
      <w:r w:rsidRPr="00D61271">
        <w:rPr>
          <w:rFonts w:ascii="Times New Roman" w:hAnsi="Times New Roman" w:cs="Times New Roman"/>
          <w:i/>
          <w:iCs/>
          <w:color w:val="000000"/>
        </w:rPr>
        <w:t>, so it must not be disclosed or released by reviewers. Because the manuscript has not yet been approved for publication by the U.S. Geological Survey (USGS), it does not represent any official USGS finding or policy.</w:t>
      </w:r>
    </w:p>
    <w:p w14:paraId="02E95654" w14:textId="77777777" w:rsidR="00EC27A8" w:rsidRPr="00D61271" w:rsidRDefault="00EC27A8" w:rsidP="00EC27A8">
      <w:pPr>
        <w:spacing w:line="480" w:lineRule="auto"/>
        <w:rPr>
          <w:rFonts w:ascii="Times New Roman" w:hAnsi="Times New Roman" w:cs="Times New Roman"/>
          <w:i/>
          <w:iCs/>
          <w:color w:val="000000"/>
        </w:rPr>
      </w:pPr>
    </w:p>
    <w:p w14:paraId="1B753D5E" w14:textId="4CA1745C" w:rsidR="00F912F6" w:rsidRPr="00F912F6" w:rsidRDefault="00EC27A8" w:rsidP="00EC27A8">
      <w:pPr>
        <w:rPr>
          <w:rFonts w:ascii="Times New Roman" w:hAnsi="Times New Roman" w:cs="Times New Roman"/>
          <w:color w:val="000000" w:themeColor="text1"/>
        </w:rPr>
      </w:pPr>
      <w:r w:rsidRPr="00D61271">
        <w:rPr>
          <w:rFonts w:ascii="Times New Roman" w:hAnsi="Times New Roman" w:cs="Times New Roman"/>
          <w:i/>
          <w:iCs/>
        </w:rPr>
        <w:t>Any use of trade, firm, or product names is for descriptive purposes only and does not imply endorsement by the U.S. Government.</w:t>
      </w:r>
      <w:r w:rsidR="00F912F6" w:rsidRPr="00F912F6">
        <w:rPr>
          <w:rFonts w:ascii="Times New Roman" w:hAnsi="Times New Roman" w:cs="Times New Roman"/>
          <w:color w:val="000000" w:themeColor="text1"/>
        </w:rPr>
        <w:br w:type="page"/>
      </w:r>
    </w:p>
    <w:p w14:paraId="60B6ED97" w14:textId="77777777" w:rsidR="00F912F6" w:rsidRPr="00F912F6" w:rsidRDefault="00F912F6" w:rsidP="00F912F6">
      <w:pPr>
        <w:rPr>
          <w:rFonts w:ascii="Times New Roman" w:hAnsi="Times New Roman" w:cs="Times New Roman"/>
          <w:b/>
          <w:bCs/>
          <w:smallCaps/>
        </w:rPr>
      </w:pPr>
      <w:r w:rsidRPr="00F912F6">
        <w:rPr>
          <w:rFonts w:ascii="Times New Roman" w:hAnsi="Times New Roman" w:cs="Times New Roman"/>
          <w:b/>
          <w:bCs/>
          <w:smallCaps/>
        </w:rPr>
        <w:lastRenderedPageBreak/>
        <w:t>Abstract</w:t>
      </w:r>
    </w:p>
    <w:p w14:paraId="4EBBF01C" w14:textId="72FC6878" w:rsidR="00F912F6" w:rsidRPr="00F912F6" w:rsidRDefault="00F912F6" w:rsidP="00F912F6">
      <w:pPr>
        <w:rPr>
          <w:rFonts w:ascii="Times New Roman" w:hAnsi="Times New Roman" w:cs="Times New Roman"/>
        </w:rPr>
      </w:pPr>
      <w:r w:rsidRPr="00F912F6">
        <w:rPr>
          <w:rFonts w:ascii="Times New Roman" w:hAnsi="Times New Roman" w:cs="Times New Roman"/>
        </w:rPr>
        <w:t>1. Species</w:t>
      </w:r>
    </w:p>
    <w:p w14:paraId="786E85E1" w14:textId="77777777" w:rsidR="00F912F6" w:rsidRPr="00F912F6" w:rsidRDefault="00F912F6">
      <w:pPr>
        <w:rPr>
          <w:rFonts w:ascii="Times New Roman" w:hAnsi="Times New Roman" w:cs="Times New Roman"/>
        </w:rPr>
      </w:pPr>
    </w:p>
    <w:p w14:paraId="5840CB4A" w14:textId="43130CFD" w:rsidR="00F912F6" w:rsidRPr="00F912F6" w:rsidRDefault="00F912F6">
      <w:pPr>
        <w:rPr>
          <w:rFonts w:ascii="Times New Roman" w:hAnsi="Times New Roman" w:cs="Times New Roman"/>
        </w:rPr>
      </w:pPr>
      <w:r w:rsidRPr="00F912F6">
        <w:rPr>
          <w:rFonts w:ascii="Times New Roman" w:hAnsi="Times New Roman" w:cs="Times New Roman"/>
          <w:b/>
          <w:color w:val="000000" w:themeColor="text1"/>
        </w:rPr>
        <w:t xml:space="preserve">Keywords: </w:t>
      </w:r>
      <w:r w:rsidRPr="00F912F6">
        <w:rPr>
          <w:rFonts w:ascii="Times New Roman" w:hAnsi="Times New Roman" w:cs="Times New Roman"/>
          <w:bCs/>
          <w:color w:val="000000" w:themeColor="text1"/>
        </w:rPr>
        <w:t xml:space="preserve">imperfect </w:t>
      </w:r>
      <w:r w:rsidRPr="00F912F6">
        <w:rPr>
          <w:rFonts w:ascii="Times New Roman" w:hAnsi="Times New Roman" w:cs="Times New Roman"/>
        </w:rPr>
        <w:br w:type="page"/>
      </w:r>
    </w:p>
    <w:p w14:paraId="4A9AAA99" w14:textId="77777777" w:rsidR="00F912F6" w:rsidRPr="00F912F6" w:rsidRDefault="00F912F6" w:rsidP="00F912F6">
      <w:pPr>
        <w:rPr>
          <w:rFonts w:ascii="Times New Roman" w:hAnsi="Times New Roman" w:cs="Times New Roman"/>
          <w:b/>
          <w:bCs/>
          <w:smallCaps/>
        </w:rPr>
      </w:pPr>
      <w:commentRangeStart w:id="1"/>
      <w:r w:rsidRPr="00F912F6">
        <w:rPr>
          <w:rFonts w:ascii="Times New Roman" w:hAnsi="Times New Roman" w:cs="Times New Roman"/>
          <w:b/>
          <w:bCs/>
          <w:smallCaps/>
        </w:rPr>
        <w:lastRenderedPageBreak/>
        <w:t>Introduction</w:t>
      </w:r>
      <w:commentRangeEnd w:id="1"/>
      <w:r w:rsidR="004C7DAB">
        <w:rPr>
          <w:rStyle w:val="CommentReference"/>
          <w:rFonts w:ascii="Times New Roman" w:eastAsia="Times New Roman" w:hAnsi="Times New Roman" w:cs="Times New Roman"/>
          <w:color w:val="00000A"/>
          <w:lang w:eastAsia="zh-CN"/>
        </w:rPr>
        <w:commentReference w:id="1"/>
      </w:r>
    </w:p>
    <w:p w14:paraId="44C05BE3" w14:textId="77777777" w:rsidR="00DF0843" w:rsidRDefault="00DF0843" w:rsidP="00F912F6">
      <w:pPr>
        <w:rPr>
          <w:rFonts w:ascii="Times New Roman" w:hAnsi="Times New Roman" w:cs="Times New Roman"/>
        </w:rPr>
      </w:pPr>
    </w:p>
    <w:p w14:paraId="534C7AE1" w14:textId="5E714B16" w:rsidR="00DF0843" w:rsidRDefault="00DF0843" w:rsidP="00DF0843">
      <w:pPr>
        <w:pStyle w:val="ListParagraph"/>
        <w:numPr>
          <w:ilvl w:val="0"/>
          <w:numId w:val="2"/>
        </w:numPr>
        <w:rPr>
          <w:rFonts w:ascii="Times New Roman" w:hAnsi="Times New Roman" w:cs="Times New Roman"/>
        </w:rPr>
      </w:pPr>
      <w:r>
        <w:rPr>
          <w:rFonts w:ascii="Times New Roman" w:hAnsi="Times New Roman" w:cs="Times New Roman"/>
        </w:rPr>
        <w:t xml:space="preserve">Occupancy models are powerful tools that </w:t>
      </w:r>
      <w:proofErr w:type="gramStart"/>
      <w:r>
        <w:rPr>
          <w:rFonts w:ascii="Times New Roman" w:hAnsi="Times New Roman" w:cs="Times New Roman"/>
        </w:rPr>
        <w:t>take into account</w:t>
      </w:r>
      <w:proofErr w:type="gramEnd"/>
      <w:r>
        <w:rPr>
          <w:rFonts w:ascii="Times New Roman" w:hAnsi="Times New Roman" w:cs="Times New Roman"/>
        </w:rPr>
        <w:t xml:space="preserve"> imperfect detection</w:t>
      </w:r>
    </w:p>
    <w:p w14:paraId="3B5A8533" w14:textId="54C5BEB0"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Require standardized data collection and meeting specific assumptions</w:t>
      </w:r>
    </w:p>
    <w:p w14:paraId="4131538F" w14:textId="780B8135"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If violated- grave consequences on parameter estimation and ecological inference</w:t>
      </w:r>
    </w:p>
    <w:p w14:paraId="6C68C1DE" w14:textId="366CB983"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 xml:space="preserve">However, researchers have come up with ways of using occupancy models for non-standardized methods typically used for </w:t>
      </w:r>
      <w:commentRangeStart w:id="2"/>
      <w:r>
        <w:rPr>
          <w:rFonts w:ascii="Times New Roman" w:hAnsi="Times New Roman" w:cs="Times New Roman"/>
        </w:rPr>
        <w:t>opportunistic collections</w:t>
      </w:r>
      <w:commentRangeEnd w:id="2"/>
      <w:r w:rsidR="00A97BDC">
        <w:rPr>
          <w:rStyle w:val="CommentReference"/>
          <w:rFonts w:ascii="Times New Roman" w:eastAsia="Times New Roman" w:hAnsi="Times New Roman" w:cs="Times New Roman"/>
          <w:color w:val="00000A"/>
          <w:lang w:eastAsia="zh-CN"/>
        </w:rPr>
        <w:commentReference w:id="2"/>
      </w:r>
    </w:p>
    <w:p w14:paraId="11FAD8D5" w14:textId="06AE5BA7"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For example, to use historical data, authors directly re-survey sites that were surveyed in historical periods or constrained analyses to locations where 2 or more sampling events occurred within a calendar year</w:t>
      </w:r>
    </w:p>
    <w:p w14:paraId="69FEDA9A" w14:textId="5362AB45"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Replication ensures that occupancy and detection can be estimated</w:t>
      </w:r>
    </w:p>
    <w:p w14:paraId="0B514C50" w14:textId="5BCD2233" w:rsidR="00DF0843" w:rsidRDefault="005375D5" w:rsidP="00DF0843">
      <w:pPr>
        <w:pStyle w:val="ListParagraph"/>
        <w:numPr>
          <w:ilvl w:val="0"/>
          <w:numId w:val="2"/>
        </w:numPr>
        <w:rPr>
          <w:rFonts w:ascii="Times New Roman" w:hAnsi="Times New Roman" w:cs="Times New Roman"/>
        </w:rPr>
      </w:pPr>
      <w:r>
        <w:rPr>
          <w:rFonts w:ascii="Times New Roman" w:hAnsi="Times New Roman" w:cs="Times New Roman"/>
        </w:rPr>
        <w:t>Opportunistic community science sampling, atlas data, historical museum records contain presence-only data, species non-detections must be inferred</w:t>
      </w:r>
    </w:p>
    <w:p w14:paraId="1709AF20" w14:textId="5AB45AA5" w:rsidR="005375D5" w:rsidRDefault="005375D5" w:rsidP="005375D5">
      <w:pPr>
        <w:pStyle w:val="ListParagraph"/>
        <w:numPr>
          <w:ilvl w:val="1"/>
          <w:numId w:val="2"/>
        </w:numPr>
        <w:rPr>
          <w:rFonts w:ascii="Times New Roman" w:hAnsi="Times New Roman" w:cs="Times New Roman"/>
        </w:rPr>
      </w:pPr>
      <w:r>
        <w:rPr>
          <w:rFonts w:ascii="Times New Roman" w:hAnsi="Times New Roman" w:cs="Times New Roman"/>
        </w:rPr>
        <w:t>One way to do this infer a non-detection for a particular species if a different species was observed at that same site on the same date</w:t>
      </w:r>
    </w:p>
    <w:p w14:paraId="6D468B6D" w14:textId="77777777" w:rsidR="00290791" w:rsidRDefault="00290791" w:rsidP="00290791">
      <w:pPr>
        <w:pStyle w:val="ListParagraph"/>
        <w:numPr>
          <w:ilvl w:val="1"/>
          <w:numId w:val="2"/>
        </w:numPr>
        <w:rPr>
          <w:rFonts w:ascii="Times New Roman" w:hAnsi="Times New Roman" w:cs="Times New Roman"/>
        </w:rPr>
      </w:pPr>
      <w:r>
        <w:rPr>
          <w:rFonts w:ascii="Times New Roman" w:hAnsi="Times New Roman" w:cs="Times New Roman"/>
        </w:rPr>
        <w:t>Issues that may arise in using community science with occupancy models:</w:t>
      </w:r>
    </w:p>
    <w:p w14:paraId="47FEA6E8" w14:textId="77777777"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 xml:space="preserve">1. </w:t>
      </w:r>
      <w:r w:rsidRPr="00F912F6">
        <w:rPr>
          <w:rFonts w:ascii="Times New Roman" w:hAnsi="Times New Roman" w:cs="Times New Roman"/>
        </w:rPr>
        <w:t>Sampling</w:t>
      </w:r>
      <w:r>
        <w:rPr>
          <w:rFonts w:ascii="Times New Roman" w:hAnsi="Times New Roman" w:cs="Times New Roman"/>
        </w:rPr>
        <w:t xml:space="preserve"> (taxonomic)</w:t>
      </w:r>
      <w:r w:rsidRPr="00F912F6">
        <w:rPr>
          <w:rFonts w:ascii="Times New Roman" w:hAnsi="Times New Roman" w:cs="Times New Roman"/>
        </w:rPr>
        <w:t xml:space="preserve"> bias</w:t>
      </w:r>
    </w:p>
    <w:p w14:paraId="0F55DAF7" w14:textId="77777777" w:rsidR="00290791" w:rsidRDefault="00290791" w:rsidP="00290791">
      <w:pPr>
        <w:pStyle w:val="ListParagraph"/>
        <w:numPr>
          <w:ilvl w:val="3"/>
          <w:numId w:val="2"/>
        </w:numPr>
        <w:rPr>
          <w:rFonts w:ascii="Times New Roman" w:hAnsi="Times New Roman" w:cs="Times New Roman"/>
        </w:rPr>
      </w:pPr>
      <w:r w:rsidRPr="00F912F6">
        <w:rPr>
          <w:rFonts w:ascii="Times New Roman" w:hAnsi="Times New Roman" w:cs="Times New Roman"/>
        </w:rPr>
        <w:t xml:space="preserve">Particular species may be sampled more frequently than others because more is known about </w:t>
      </w:r>
      <w:proofErr w:type="gramStart"/>
      <w:r w:rsidRPr="00F912F6">
        <w:rPr>
          <w:rFonts w:ascii="Times New Roman" w:hAnsi="Times New Roman" w:cs="Times New Roman"/>
        </w:rPr>
        <w:t>them</w:t>
      </w:r>
      <w:proofErr w:type="gramEnd"/>
      <w:r w:rsidRPr="00F912F6">
        <w:rPr>
          <w:rFonts w:ascii="Times New Roman" w:hAnsi="Times New Roman" w:cs="Times New Roman"/>
        </w:rPr>
        <w:t xml:space="preserve"> or inference is desired on that species</w:t>
      </w:r>
    </w:p>
    <w:p w14:paraId="6BBDF08C" w14:textId="77777777" w:rsidR="00290791" w:rsidRDefault="00290791" w:rsidP="00290791">
      <w:pPr>
        <w:pStyle w:val="ListParagraph"/>
        <w:numPr>
          <w:ilvl w:val="3"/>
          <w:numId w:val="2"/>
        </w:numPr>
        <w:rPr>
          <w:rFonts w:ascii="Times New Roman" w:hAnsi="Times New Roman" w:cs="Times New Roman"/>
        </w:rPr>
      </w:pPr>
      <w:r w:rsidRPr="00F912F6">
        <w:rPr>
          <w:rFonts w:ascii="Times New Roman" w:hAnsi="Times New Roman" w:cs="Times New Roman"/>
        </w:rPr>
        <w:t>Apidae is over-represented with many more records for this family than others</w:t>
      </w:r>
    </w:p>
    <w:p w14:paraId="70C21B40" w14:textId="6196BAB5"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2. D</w:t>
      </w:r>
      <w:r w:rsidRPr="00F912F6">
        <w:rPr>
          <w:rFonts w:ascii="Times New Roman" w:hAnsi="Times New Roman" w:cs="Times New Roman"/>
        </w:rPr>
        <w:t>etection bias</w:t>
      </w:r>
    </w:p>
    <w:p w14:paraId="619C51C5" w14:textId="77777777" w:rsidR="00290791" w:rsidRDefault="00290791" w:rsidP="00290791">
      <w:pPr>
        <w:pStyle w:val="ListParagraph"/>
        <w:numPr>
          <w:ilvl w:val="3"/>
          <w:numId w:val="2"/>
        </w:numPr>
        <w:rPr>
          <w:rFonts w:ascii="Times New Roman" w:hAnsi="Times New Roman" w:cs="Times New Roman"/>
        </w:rPr>
      </w:pPr>
      <w:r w:rsidRPr="00F912F6">
        <w:rPr>
          <w:rFonts w:ascii="Times New Roman" w:hAnsi="Times New Roman" w:cs="Times New Roman"/>
        </w:rPr>
        <w:t>Species detectability changes over time and space as a result of observers or number of surveys</w:t>
      </w:r>
    </w:p>
    <w:p w14:paraId="44F9E595" w14:textId="51EA5237" w:rsidR="00290791" w:rsidRDefault="00290791" w:rsidP="00290791">
      <w:pPr>
        <w:pStyle w:val="ListParagraph"/>
        <w:numPr>
          <w:ilvl w:val="3"/>
          <w:numId w:val="2"/>
        </w:numPr>
        <w:rPr>
          <w:rFonts w:ascii="Times New Roman" w:hAnsi="Times New Roman" w:cs="Times New Roman"/>
        </w:rPr>
      </w:pPr>
      <w:r w:rsidRPr="00F912F6">
        <w:rPr>
          <w:rFonts w:ascii="Times New Roman" w:hAnsi="Times New Roman" w:cs="Times New Roman"/>
        </w:rPr>
        <w:t>Number of observers, quality of observers, length of survey, survey conditions</w:t>
      </w:r>
    </w:p>
    <w:p w14:paraId="0F489809" w14:textId="77777777" w:rsid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Solution: add covariates</w:t>
      </w:r>
    </w:p>
    <w:p w14:paraId="6EFD4B30" w14:textId="77777777" w:rsid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 xml:space="preserve">Solution: filter the data by removing </w:t>
      </w:r>
      <w:proofErr w:type="spellStart"/>
      <w:r>
        <w:rPr>
          <w:rFonts w:ascii="Times New Roman" w:hAnsi="Times New Roman" w:cs="Times New Roman"/>
        </w:rPr>
        <w:t>vistis</w:t>
      </w:r>
      <w:proofErr w:type="spellEnd"/>
      <w:r>
        <w:rPr>
          <w:rFonts w:ascii="Times New Roman" w:hAnsi="Times New Roman" w:cs="Times New Roman"/>
        </w:rPr>
        <w:t xml:space="preserve"> with only a single observation</w:t>
      </w:r>
    </w:p>
    <w:p w14:paraId="2560D7EE" w14:textId="58FDC0DE" w:rsidR="00290791" w:rsidRP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Solution: constrain analyses to species that meet some minimum number of observations</w:t>
      </w:r>
    </w:p>
    <w:p w14:paraId="41E95800" w14:textId="77777777"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3. Spatial bias</w:t>
      </w:r>
    </w:p>
    <w:p w14:paraId="2FE1CDCB" w14:textId="77777777" w:rsidR="00290791" w:rsidRDefault="00290791" w:rsidP="00290791">
      <w:pPr>
        <w:pStyle w:val="ListParagraph"/>
        <w:numPr>
          <w:ilvl w:val="3"/>
          <w:numId w:val="2"/>
        </w:numPr>
        <w:rPr>
          <w:rFonts w:ascii="Times New Roman" w:hAnsi="Times New Roman" w:cs="Times New Roman"/>
        </w:rPr>
      </w:pPr>
      <w:proofErr w:type="gramStart"/>
      <w:r>
        <w:rPr>
          <w:rFonts w:ascii="Times New Roman" w:hAnsi="Times New Roman" w:cs="Times New Roman"/>
        </w:rPr>
        <w:t>Particular locations</w:t>
      </w:r>
      <w:proofErr w:type="gramEnd"/>
      <w:r>
        <w:rPr>
          <w:rFonts w:ascii="Times New Roman" w:hAnsi="Times New Roman" w:cs="Times New Roman"/>
        </w:rPr>
        <w:t xml:space="preserve"> are more easily visited</w:t>
      </w:r>
    </w:p>
    <w:p w14:paraId="04A0BDC4" w14:textId="19DCE622" w:rsid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Some areas are never visited</w:t>
      </w:r>
    </w:p>
    <w:p w14:paraId="6462C213" w14:textId="05647F93"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4. How to define a site?</w:t>
      </w:r>
    </w:p>
    <w:p w14:paraId="7B7EECA3" w14:textId="17BA8807" w:rsidR="00290791" w:rsidRP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Spatial resolution?</w:t>
      </w:r>
    </w:p>
    <w:p w14:paraId="48358753" w14:textId="5845F94C"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5</w:t>
      </w:r>
      <w:commentRangeStart w:id="3"/>
      <w:r>
        <w:rPr>
          <w:rFonts w:ascii="Times New Roman" w:hAnsi="Times New Roman" w:cs="Times New Roman"/>
        </w:rPr>
        <w:t>. A museum record is only a subset of a field collection</w:t>
      </w:r>
      <w:commentRangeEnd w:id="3"/>
      <w:r w:rsidR="00A97BDC">
        <w:rPr>
          <w:rStyle w:val="CommentReference"/>
          <w:rFonts w:ascii="Times New Roman" w:eastAsia="Times New Roman" w:hAnsi="Times New Roman" w:cs="Times New Roman"/>
          <w:color w:val="00000A"/>
          <w:lang w:eastAsia="zh-CN"/>
        </w:rPr>
        <w:commentReference w:id="3"/>
      </w:r>
    </w:p>
    <w:p w14:paraId="4B60B035" w14:textId="2BA569F4" w:rsid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When and where was the specimen collected?</w:t>
      </w:r>
    </w:p>
    <w:p w14:paraId="4A7565E4" w14:textId="150978A7" w:rsidR="00290791" w:rsidRPr="00290791" w:rsidRDefault="00290791" w:rsidP="00290791">
      <w:pPr>
        <w:pStyle w:val="ListParagraph"/>
        <w:numPr>
          <w:ilvl w:val="3"/>
          <w:numId w:val="2"/>
        </w:numPr>
        <w:rPr>
          <w:rFonts w:ascii="Times New Roman" w:hAnsi="Times New Roman" w:cs="Times New Roman"/>
        </w:rPr>
      </w:pPr>
      <w:commentRangeStart w:id="4"/>
      <w:r>
        <w:rPr>
          <w:rFonts w:ascii="Times New Roman" w:hAnsi="Times New Roman" w:cs="Times New Roman"/>
        </w:rPr>
        <w:t>Sometimes common species are not curated</w:t>
      </w:r>
    </w:p>
    <w:p w14:paraId="28742F37" w14:textId="27665B5D" w:rsidR="009D7ED1" w:rsidRDefault="009D7ED1" w:rsidP="009D7ED1">
      <w:pPr>
        <w:pStyle w:val="ListParagraph"/>
        <w:numPr>
          <w:ilvl w:val="1"/>
          <w:numId w:val="2"/>
        </w:numPr>
        <w:rPr>
          <w:rFonts w:ascii="Times New Roman" w:hAnsi="Times New Roman" w:cs="Times New Roman"/>
        </w:rPr>
      </w:pPr>
      <w:r>
        <w:rPr>
          <w:rFonts w:ascii="Times New Roman" w:hAnsi="Times New Roman" w:cs="Times New Roman"/>
        </w:rPr>
        <w:t xml:space="preserve">Scientists have been trying to use these data sets to learn about species distributions across space and time. </w:t>
      </w:r>
      <w:commentRangeEnd w:id="4"/>
      <w:r w:rsidR="00860D94">
        <w:rPr>
          <w:rStyle w:val="CommentReference"/>
          <w:rFonts w:ascii="Times New Roman" w:eastAsia="Times New Roman" w:hAnsi="Times New Roman" w:cs="Times New Roman"/>
          <w:color w:val="00000A"/>
          <w:lang w:eastAsia="zh-CN"/>
        </w:rPr>
        <w:commentReference w:id="4"/>
      </w:r>
    </w:p>
    <w:p w14:paraId="1CCBB735" w14:textId="1B81A795"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Describe population declines, etc.</w:t>
      </w:r>
    </w:p>
    <w:p w14:paraId="66A6A45D" w14:textId="6B861B0C"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Range shifts + contractions</w:t>
      </w:r>
    </w:p>
    <w:p w14:paraId="134CCBA4" w14:textId="5522220E" w:rsidR="009D7ED1" w:rsidRDefault="009D7ED1" w:rsidP="009D7ED1">
      <w:pPr>
        <w:pStyle w:val="ListParagraph"/>
        <w:numPr>
          <w:ilvl w:val="2"/>
          <w:numId w:val="2"/>
        </w:numPr>
        <w:rPr>
          <w:rFonts w:ascii="Times New Roman" w:hAnsi="Times New Roman" w:cs="Times New Roman"/>
        </w:rPr>
      </w:pPr>
      <w:r>
        <w:rPr>
          <w:rFonts w:ascii="Times New Roman" w:hAnsi="Times New Roman" w:cs="Times New Roman"/>
        </w:rPr>
        <w:t>This requires a lot of sampling</w:t>
      </w:r>
    </w:p>
    <w:p w14:paraId="2E413635" w14:textId="77777777" w:rsidR="00290791" w:rsidRDefault="00290791" w:rsidP="009D7ED1">
      <w:pPr>
        <w:pStyle w:val="ListParagraph"/>
        <w:numPr>
          <w:ilvl w:val="2"/>
          <w:numId w:val="2"/>
        </w:numPr>
        <w:rPr>
          <w:rFonts w:ascii="Times New Roman" w:hAnsi="Times New Roman" w:cs="Times New Roman"/>
        </w:rPr>
      </w:pPr>
      <w:r>
        <w:rPr>
          <w:rFonts w:ascii="Times New Roman" w:hAnsi="Times New Roman" w:cs="Times New Roman"/>
        </w:rPr>
        <w:t>But these datasets can be used to learn other biologically relevant information.</w:t>
      </w:r>
    </w:p>
    <w:p w14:paraId="27D72F8E" w14:textId="3CE15784" w:rsidR="00317496" w:rsidRPr="00290791" w:rsidRDefault="009D7ED1" w:rsidP="00290791">
      <w:pPr>
        <w:pStyle w:val="ListParagraph"/>
        <w:numPr>
          <w:ilvl w:val="1"/>
          <w:numId w:val="2"/>
        </w:numPr>
        <w:rPr>
          <w:rFonts w:ascii="Times New Roman" w:hAnsi="Times New Roman" w:cs="Times New Roman"/>
        </w:rPr>
      </w:pPr>
      <w:r w:rsidRPr="00290791">
        <w:rPr>
          <w:rFonts w:ascii="Times New Roman" w:hAnsi="Times New Roman" w:cs="Times New Roman"/>
        </w:rPr>
        <w:lastRenderedPageBreak/>
        <w:t>Here, we are interested in exploring species interactions (bee-plant) and what kind of bias there is in documenting these relationships.</w:t>
      </w:r>
    </w:p>
    <w:p w14:paraId="300760CD" w14:textId="70E6224F" w:rsidR="00317496" w:rsidRPr="00317496" w:rsidRDefault="00317496" w:rsidP="00317496">
      <w:pPr>
        <w:pStyle w:val="ListParagraph"/>
        <w:numPr>
          <w:ilvl w:val="3"/>
          <w:numId w:val="2"/>
        </w:numPr>
        <w:rPr>
          <w:rFonts w:ascii="Times New Roman" w:hAnsi="Times New Roman" w:cs="Times New Roman"/>
        </w:rPr>
      </w:pPr>
      <w:commentRangeStart w:id="5"/>
      <w:r>
        <w:t>What are the next steps for these aggregated databases?</w:t>
      </w:r>
    </w:p>
    <w:p w14:paraId="365887CA" w14:textId="77777777" w:rsidR="00317496" w:rsidRPr="00317496" w:rsidRDefault="00317496" w:rsidP="00317496">
      <w:pPr>
        <w:pStyle w:val="ListParagraph"/>
        <w:numPr>
          <w:ilvl w:val="3"/>
          <w:numId w:val="2"/>
        </w:numPr>
        <w:rPr>
          <w:rFonts w:ascii="Times New Roman" w:hAnsi="Times New Roman" w:cs="Times New Roman"/>
        </w:rPr>
      </w:pPr>
      <w:r>
        <w:t xml:space="preserve">What holes are there left in our biological understanding? </w:t>
      </w:r>
    </w:p>
    <w:p w14:paraId="15BC3180" w14:textId="47BF15DA" w:rsidR="00317496" w:rsidRPr="00317496" w:rsidRDefault="00317496" w:rsidP="00317496">
      <w:pPr>
        <w:pStyle w:val="ListParagraph"/>
        <w:numPr>
          <w:ilvl w:val="3"/>
          <w:numId w:val="2"/>
        </w:numPr>
        <w:rPr>
          <w:rFonts w:ascii="Times New Roman" w:hAnsi="Times New Roman" w:cs="Times New Roman"/>
        </w:rPr>
      </w:pPr>
      <w:r>
        <w:t>Which bees do we not have enough data for</w:t>
      </w:r>
      <w:r w:rsidR="00290791">
        <w:t>?</w:t>
      </w:r>
    </w:p>
    <w:p w14:paraId="33E2E42F" w14:textId="77777777" w:rsidR="00317496" w:rsidRPr="00317496" w:rsidRDefault="00317496" w:rsidP="00290791">
      <w:pPr>
        <w:pStyle w:val="ListParagraph"/>
        <w:numPr>
          <w:ilvl w:val="4"/>
          <w:numId w:val="2"/>
        </w:numPr>
        <w:rPr>
          <w:rFonts w:ascii="Times New Roman" w:hAnsi="Times New Roman" w:cs="Times New Roman"/>
        </w:rPr>
      </w:pPr>
      <w:r>
        <w:t>Only have data for large and common bees?</w:t>
      </w:r>
    </w:p>
    <w:p w14:paraId="3BE9E4D6" w14:textId="08B62E6E" w:rsidR="00317496" w:rsidRPr="00317496" w:rsidRDefault="00317496" w:rsidP="00290791">
      <w:pPr>
        <w:pStyle w:val="ListParagraph"/>
        <w:numPr>
          <w:ilvl w:val="4"/>
          <w:numId w:val="2"/>
        </w:numPr>
        <w:rPr>
          <w:rFonts w:ascii="Times New Roman" w:hAnsi="Times New Roman" w:cs="Times New Roman"/>
        </w:rPr>
      </w:pPr>
      <w:r>
        <w:t>Taxonomic biases</w:t>
      </w:r>
      <w:r w:rsidR="00290791">
        <w:t>?</w:t>
      </w:r>
    </w:p>
    <w:p w14:paraId="54D517EA" w14:textId="01F62F70" w:rsidR="00317496" w:rsidRPr="00290791" w:rsidRDefault="00317496" w:rsidP="00290791">
      <w:pPr>
        <w:pStyle w:val="ListParagraph"/>
        <w:numPr>
          <w:ilvl w:val="3"/>
          <w:numId w:val="2"/>
        </w:numPr>
        <w:rPr>
          <w:rFonts w:ascii="Times New Roman" w:hAnsi="Times New Roman" w:cs="Times New Roman"/>
        </w:rPr>
      </w:pPr>
      <w:r>
        <w:t>Looking at the number of collectors in the data- looking to see what they predominately collected</w:t>
      </w:r>
      <w:commentRangeEnd w:id="5"/>
      <w:r w:rsidR="00860D94">
        <w:rPr>
          <w:rStyle w:val="CommentReference"/>
          <w:rFonts w:ascii="Times New Roman" w:eastAsia="Times New Roman" w:hAnsi="Times New Roman" w:cs="Times New Roman"/>
          <w:color w:val="00000A"/>
          <w:lang w:eastAsia="zh-CN"/>
        </w:rPr>
        <w:commentReference w:id="5"/>
      </w:r>
    </w:p>
    <w:p w14:paraId="505ECAD3" w14:textId="72311DAE" w:rsidR="000E44A0" w:rsidRDefault="000E44A0" w:rsidP="000E44A0">
      <w:pPr>
        <w:pStyle w:val="ListParagraph"/>
        <w:numPr>
          <w:ilvl w:val="0"/>
          <w:numId w:val="2"/>
        </w:numPr>
        <w:rPr>
          <w:rFonts w:ascii="Times New Roman" w:hAnsi="Times New Roman" w:cs="Times New Roman"/>
        </w:rPr>
      </w:pPr>
      <w:r>
        <w:rPr>
          <w:rFonts w:ascii="Times New Roman" w:hAnsi="Times New Roman" w:cs="Times New Roman"/>
        </w:rPr>
        <w:t>Objectives</w:t>
      </w:r>
    </w:p>
    <w:p w14:paraId="2E3CCC9F" w14:textId="55103C86" w:rsidR="00206BBA" w:rsidRDefault="00206BBA" w:rsidP="00206BBA">
      <w:pPr>
        <w:pStyle w:val="ListParagraph"/>
        <w:numPr>
          <w:ilvl w:val="1"/>
          <w:numId w:val="2"/>
        </w:numPr>
        <w:rPr>
          <w:rFonts w:ascii="Times New Roman" w:hAnsi="Times New Roman" w:cs="Times New Roman"/>
        </w:rPr>
      </w:pPr>
      <w:r>
        <w:rPr>
          <w:rFonts w:ascii="Times New Roman" w:hAnsi="Times New Roman" w:cs="Times New Roman"/>
        </w:rPr>
        <w:t xml:space="preserve">Objective: We explored hypotheses related to bee and flower characteristics that relate to the ecological process (i.e., what characteristics relate to a species degree of </w:t>
      </w:r>
      <w:proofErr w:type="spellStart"/>
      <w:r>
        <w:rPr>
          <w:rFonts w:ascii="Times New Roman" w:hAnsi="Times New Roman" w:cs="Times New Roman"/>
        </w:rPr>
        <w:t>generalism</w:t>
      </w:r>
      <w:proofErr w:type="spellEnd"/>
      <w:r>
        <w:rPr>
          <w:rFonts w:ascii="Times New Roman" w:hAnsi="Times New Roman" w:cs="Times New Roman"/>
        </w:rPr>
        <w:t>?) and the detection process (i.e., what characteristics relate to species detectability?). Specifically, we explored the following hypotheses:</w:t>
      </w:r>
    </w:p>
    <w:p w14:paraId="11C7C625" w14:textId="4767C383" w:rsidR="00206BBA" w:rsidRDefault="00206BBA" w:rsidP="00206BBA">
      <w:pPr>
        <w:pStyle w:val="ListParagraph"/>
        <w:numPr>
          <w:ilvl w:val="2"/>
          <w:numId w:val="2"/>
        </w:numPr>
        <w:rPr>
          <w:rFonts w:ascii="Times New Roman" w:hAnsi="Times New Roman" w:cs="Times New Roman"/>
        </w:rPr>
      </w:pPr>
      <w:commentRangeStart w:id="6"/>
      <w:commentRangeStart w:id="7"/>
      <w:r>
        <w:rPr>
          <w:rFonts w:ascii="Times New Roman" w:hAnsi="Times New Roman" w:cs="Times New Roman"/>
        </w:rPr>
        <w:t>Ecological hypotheses</w:t>
      </w:r>
      <w:commentRangeEnd w:id="6"/>
      <w:r w:rsidR="00860D94">
        <w:rPr>
          <w:rStyle w:val="CommentReference"/>
          <w:rFonts w:ascii="Times New Roman" w:eastAsia="Times New Roman" w:hAnsi="Times New Roman" w:cs="Times New Roman"/>
          <w:color w:val="00000A"/>
          <w:lang w:eastAsia="zh-CN"/>
        </w:rPr>
        <w:commentReference w:id="6"/>
      </w:r>
    </w:p>
    <w:p w14:paraId="72C45B6B" w14:textId="20C0795D"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 depends on bee size</w:t>
      </w:r>
    </w:p>
    <w:p w14:paraId="472629B7" w14:textId="4FC5FD4E"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 depends on bee sociality</w:t>
      </w:r>
    </w:p>
    <w:p w14:paraId="0DF48D53" w14:textId="4F56B766"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 depends on flower color</w:t>
      </w:r>
    </w:p>
    <w:p w14:paraId="7D8C1EFA" w14:textId="396448F4"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 depends on flower shape</w:t>
      </w:r>
    </w:p>
    <w:p w14:paraId="574F80F2" w14:textId="5AB5F375" w:rsidR="00206BBA" w:rsidRDefault="00206BBA" w:rsidP="00206BBA">
      <w:pPr>
        <w:pStyle w:val="ListParagraph"/>
        <w:numPr>
          <w:ilvl w:val="2"/>
          <w:numId w:val="2"/>
        </w:numPr>
        <w:rPr>
          <w:rFonts w:ascii="Times New Roman" w:hAnsi="Times New Roman" w:cs="Times New Roman"/>
        </w:rPr>
      </w:pPr>
      <w:r>
        <w:rPr>
          <w:rFonts w:ascii="Times New Roman" w:hAnsi="Times New Roman" w:cs="Times New Roman"/>
        </w:rPr>
        <w:t>Detection hypotheses</w:t>
      </w:r>
    </w:p>
    <w:p w14:paraId="4A3DE0FB" w14:textId="33B09E25"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 xml:space="preserve">Probability a bee-plant interaction is detected depends on bee </w:t>
      </w:r>
      <w:proofErr w:type="spellStart"/>
      <w:r>
        <w:rPr>
          <w:rFonts w:ascii="Times New Roman" w:hAnsi="Times New Roman" w:cs="Times New Roman"/>
        </w:rPr>
        <w:t>strippiness</w:t>
      </w:r>
      <w:proofErr w:type="spellEnd"/>
    </w:p>
    <w:p w14:paraId="7CB81CE2" w14:textId="02AF8308"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interaction is detected depends on bee size</w:t>
      </w:r>
    </w:p>
    <w:p w14:paraId="21668900" w14:textId="0D799078" w:rsidR="00206BBA" w:rsidRP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interaction is detected depends on month of observation (quadratic term)</w:t>
      </w:r>
    </w:p>
    <w:p w14:paraId="42ECDCCB" w14:textId="17E5145A"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interaction is detected depends on citation type (observation vs collection)</w:t>
      </w:r>
    </w:p>
    <w:p w14:paraId="13DF28E5" w14:textId="30BA0473"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interaction is detected depends on flower color</w:t>
      </w:r>
    </w:p>
    <w:p w14:paraId="1149C8BE" w14:textId="775ADA9E"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interaction is detected depends on flower shape</w:t>
      </w:r>
    </w:p>
    <w:p w14:paraId="7381D1BC" w14:textId="32908212" w:rsidR="00206BBA" w:rsidRP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interaction is detected depends on plant family (</w:t>
      </w:r>
      <w:proofErr w:type="spellStart"/>
      <w:r>
        <w:rPr>
          <w:rFonts w:ascii="Times New Roman" w:hAnsi="Times New Roman" w:cs="Times New Roman"/>
        </w:rPr>
        <w:t>asteridae</w:t>
      </w:r>
      <w:proofErr w:type="spellEnd"/>
      <w:r>
        <w:rPr>
          <w:rFonts w:ascii="Times New Roman" w:hAnsi="Times New Roman" w:cs="Times New Roman"/>
        </w:rPr>
        <w:t xml:space="preserve"> vs. non-</w:t>
      </w:r>
      <w:proofErr w:type="spellStart"/>
      <w:r>
        <w:rPr>
          <w:rFonts w:ascii="Times New Roman" w:hAnsi="Times New Roman" w:cs="Times New Roman"/>
        </w:rPr>
        <w:t>asteridae</w:t>
      </w:r>
      <w:proofErr w:type="spellEnd"/>
      <w:r>
        <w:rPr>
          <w:rFonts w:ascii="Times New Roman" w:hAnsi="Times New Roman" w:cs="Times New Roman"/>
        </w:rPr>
        <w:t>)</w:t>
      </w:r>
      <w:commentRangeEnd w:id="7"/>
      <w:r>
        <w:rPr>
          <w:rStyle w:val="CommentReference"/>
          <w:rFonts w:ascii="Times New Roman" w:eastAsia="Times New Roman" w:hAnsi="Times New Roman" w:cs="Times New Roman"/>
          <w:color w:val="00000A"/>
          <w:lang w:eastAsia="zh-CN"/>
        </w:rPr>
        <w:commentReference w:id="7"/>
      </w:r>
    </w:p>
    <w:p w14:paraId="58C1E392" w14:textId="7CD9516E" w:rsidR="000E44A0" w:rsidRDefault="000E44A0" w:rsidP="000E44A0">
      <w:pPr>
        <w:pStyle w:val="ListParagraph"/>
        <w:numPr>
          <w:ilvl w:val="1"/>
          <w:numId w:val="2"/>
        </w:numPr>
        <w:rPr>
          <w:rFonts w:ascii="Times New Roman" w:hAnsi="Times New Roman" w:cs="Times New Roman"/>
        </w:rPr>
      </w:pPr>
      <w:r w:rsidRPr="00F912F6">
        <w:rPr>
          <w:rFonts w:ascii="Times New Roman" w:hAnsi="Times New Roman" w:cs="Times New Roman"/>
        </w:rPr>
        <w:t>We us</w:t>
      </w:r>
      <w:r w:rsidR="00206BBA">
        <w:rPr>
          <w:rFonts w:ascii="Times New Roman" w:hAnsi="Times New Roman" w:cs="Times New Roman"/>
        </w:rPr>
        <w:t>ed</w:t>
      </w:r>
      <w:r w:rsidRPr="00F912F6">
        <w:rPr>
          <w:rFonts w:ascii="Times New Roman" w:hAnsi="Times New Roman" w:cs="Times New Roman"/>
        </w:rPr>
        <w:t xml:space="preserve"> a </w:t>
      </w:r>
      <w:r w:rsidR="00B82E8F">
        <w:rPr>
          <w:rFonts w:ascii="Times New Roman" w:hAnsi="Times New Roman" w:cs="Times New Roman"/>
        </w:rPr>
        <w:t>hierarchical community</w:t>
      </w:r>
      <w:r w:rsidRPr="00F912F6">
        <w:rPr>
          <w:rFonts w:ascii="Times New Roman" w:hAnsi="Times New Roman" w:cs="Times New Roman"/>
        </w:rPr>
        <w:t xml:space="preserve"> occupancy model</w:t>
      </w:r>
      <w:r w:rsidR="00206BBA">
        <w:rPr>
          <w:rFonts w:ascii="Times New Roman" w:hAnsi="Times New Roman" w:cs="Times New Roman"/>
        </w:rPr>
        <w:t xml:space="preserve"> </w:t>
      </w:r>
      <w:r w:rsidR="00B82E8F">
        <w:rPr>
          <w:rFonts w:ascii="Times New Roman" w:hAnsi="Times New Roman" w:cs="Times New Roman"/>
        </w:rPr>
        <w:t xml:space="preserve">and the </w:t>
      </w:r>
      <w:del w:id="8" w:author="Katja Seltmann" w:date="2022-05-11T13:35:00Z">
        <w:r w:rsidR="00B82E8F">
          <w:rPr>
            <w:rFonts w:ascii="Times New Roman" w:hAnsi="Times New Roman" w:cs="Times New Roman"/>
          </w:rPr>
          <w:delText>Globi</w:delText>
        </w:r>
      </w:del>
      <w:proofErr w:type="spellStart"/>
      <w:ins w:id="9" w:author="Katja Seltmann" w:date="2022-05-11T13:35:00Z">
        <w:r w:rsidR="009A187C">
          <w:rPr>
            <w:rFonts w:ascii="Times New Roman" w:hAnsi="Times New Roman" w:cs="Times New Roman"/>
          </w:rPr>
          <w:t>GloBI</w:t>
        </w:r>
      </w:ins>
      <w:proofErr w:type="spellEnd"/>
      <w:r w:rsidR="00B82E8F">
        <w:rPr>
          <w:rFonts w:ascii="Times New Roman" w:hAnsi="Times New Roman" w:cs="Times New Roman"/>
        </w:rPr>
        <w:t xml:space="preserve"> database </w:t>
      </w:r>
      <w:r w:rsidR="00206BBA">
        <w:rPr>
          <w:rFonts w:ascii="Times New Roman" w:hAnsi="Times New Roman" w:cs="Times New Roman"/>
        </w:rPr>
        <w:t>to estimate the following:</w:t>
      </w:r>
    </w:p>
    <w:p w14:paraId="77E4A2CF" w14:textId="77777777" w:rsidR="000E44A0" w:rsidRDefault="000E44A0" w:rsidP="000E44A0">
      <w:pPr>
        <w:pStyle w:val="ListParagraph"/>
        <w:numPr>
          <w:ilvl w:val="3"/>
          <w:numId w:val="2"/>
        </w:numPr>
        <w:rPr>
          <w:rFonts w:ascii="Times New Roman" w:hAnsi="Times New Roman" w:cs="Times New Roman"/>
        </w:rPr>
      </w:pPr>
      <w:commentRangeStart w:id="10"/>
      <w:r w:rsidRPr="000E44A0">
        <w:rPr>
          <w:rFonts w:ascii="Times New Roman" w:hAnsi="Times New Roman" w:cs="Times New Roman"/>
        </w:rPr>
        <w:t>psi = The probability a bee species interacts with a plant species</w:t>
      </w:r>
    </w:p>
    <w:p w14:paraId="5091154B" w14:textId="3EF5A4B7" w:rsidR="00F912F6" w:rsidRDefault="000E44A0" w:rsidP="000E44A0">
      <w:pPr>
        <w:pStyle w:val="ListParagraph"/>
        <w:numPr>
          <w:ilvl w:val="3"/>
          <w:numId w:val="2"/>
        </w:numPr>
        <w:rPr>
          <w:rFonts w:ascii="Times New Roman" w:hAnsi="Times New Roman" w:cs="Times New Roman"/>
        </w:rPr>
      </w:pPr>
      <w:r w:rsidRPr="000E44A0">
        <w:rPr>
          <w:rFonts w:ascii="Times New Roman" w:hAnsi="Times New Roman" w:cs="Times New Roman"/>
        </w:rPr>
        <w:t>p = The probability that a study documented the bee-plant interaction</w:t>
      </w:r>
      <w:commentRangeEnd w:id="10"/>
      <w:r w:rsidR="009A187C">
        <w:rPr>
          <w:rStyle w:val="CommentReference"/>
          <w:rFonts w:ascii="Times New Roman" w:eastAsia="Times New Roman" w:hAnsi="Times New Roman" w:cs="Times New Roman"/>
          <w:color w:val="00000A"/>
          <w:lang w:eastAsia="zh-CN"/>
        </w:rPr>
        <w:commentReference w:id="10"/>
      </w:r>
    </w:p>
    <w:p w14:paraId="0DCC2F45" w14:textId="77777777" w:rsidR="00F912F6" w:rsidRPr="00F912F6" w:rsidRDefault="00F912F6" w:rsidP="00F912F6">
      <w:pPr>
        <w:autoSpaceDE w:val="0"/>
        <w:autoSpaceDN w:val="0"/>
        <w:adjustRightInd w:val="0"/>
        <w:rPr>
          <w:rFonts w:ascii="Times New Roman" w:hAnsi="Times New Roman" w:cs="Times New Roman"/>
        </w:rPr>
      </w:pPr>
    </w:p>
    <w:p w14:paraId="624F28DC" w14:textId="77777777" w:rsidR="00F912F6" w:rsidRPr="00F912F6" w:rsidRDefault="00F912F6" w:rsidP="00F912F6">
      <w:pPr>
        <w:rPr>
          <w:rFonts w:ascii="Times New Roman" w:hAnsi="Times New Roman" w:cs="Times New Roman"/>
          <w:b/>
          <w:bCs/>
          <w:smallCaps/>
        </w:rPr>
      </w:pPr>
      <w:commentRangeStart w:id="11"/>
      <w:r w:rsidRPr="00F912F6">
        <w:rPr>
          <w:rFonts w:ascii="Times New Roman" w:hAnsi="Times New Roman" w:cs="Times New Roman"/>
          <w:b/>
          <w:bCs/>
          <w:smallCaps/>
        </w:rPr>
        <w:t>Methods</w:t>
      </w:r>
      <w:commentRangeEnd w:id="11"/>
      <w:r w:rsidR="00B82E8F">
        <w:rPr>
          <w:rStyle w:val="CommentReference"/>
          <w:rFonts w:ascii="Times New Roman" w:eastAsia="Times New Roman" w:hAnsi="Times New Roman" w:cs="Times New Roman"/>
          <w:color w:val="00000A"/>
          <w:lang w:eastAsia="zh-CN"/>
        </w:rPr>
        <w:commentReference w:id="11"/>
      </w:r>
    </w:p>
    <w:p w14:paraId="3A189E13" w14:textId="77777777" w:rsidR="00A27D47" w:rsidRDefault="00A27D47" w:rsidP="00F912F6">
      <w:pPr>
        <w:rPr>
          <w:rFonts w:ascii="Times New Roman" w:hAnsi="Times New Roman" w:cs="Times New Roman"/>
          <w:i/>
          <w:iCs/>
        </w:rPr>
      </w:pPr>
    </w:p>
    <w:p w14:paraId="0D08E236" w14:textId="4CE86F3E" w:rsidR="00B3241F" w:rsidRDefault="00B3241F" w:rsidP="00A27D47">
      <w:pPr>
        <w:rPr>
          <w:rFonts w:ascii="Times New Roman" w:hAnsi="Times New Roman" w:cs="Times New Roman"/>
          <w:i/>
          <w:iCs/>
        </w:rPr>
      </w:pPr>
      <w:commentRangeStart w:id="12"/>
      <w:r>
        <w:rPr>
          <w:rFonts w:ascii="Times New Roman" w:hAnsi="Times New Roman" w:cs="Times New Roman"/>
          <w:i/>
          <w:iCs/>
        </w:rPr>
        <w:t>Data background</w:t>
      </w:r>
      <w:commentRangeEnd w:id="12"/>
      <w:r w:rsidR="009A187C">
        <w:rPr>
          <w:rStyle w:val="CommentReference"/>
          <w:rFonts w:ascii="Times New Roman" w:eastAsia="Times New Roman" w:hAnsi="Times New Roman" w:cs="Times New Roman"/>
          <w:color w:val="00000A"/>
          <w:lang w:eastAsia="zh-CN"/>
        </w:rPr>
        <w:commentReference w:id="12"/>
      </w:r>
    </w:p>
    <w:p w14:paraId="0A110A66" w14:textId="77777777" w:rsidR="002C752F" w:rsidRDefault="002C752F" w:rsidP="00B3241F">
      <w:pPr>
        <w:rPr>
          <w:rFonts w:ascii="Times New Roman" w:hAnsi="Times New Roman" w:cs="Times New Roman"/>
        </w:rPr>
      </w:pPr>
    </w:p>
    <w:p w14:paraId="3CA7209C" w14:textId="3F4B88AE" w:rsidR="00B3241F" w:rsidRPr="00B3241F" w:rsidRDefault="00B3241F" w:rsidP="00B3241F">
      <w:pPr>
        <w:rPr>
          <w:rFonts w:ascii="Times New Roman" w:hAnsi="Times New Roman" w:cs="Times New Roman"/>
        </w:rPr>
      </w:pPr>
      <w:commentRangeStart w:id="13"/>
      <w:r>
        <w:rPr>
          <w:rFonts w:ascii="Times New Roman" w:hAnsi="Times New Roman" w:cs="Times New Roman"/>
        </w:rPr>
        <w:t xml:space="preserve">We </w:t>
      </w:r>
      <w:commentRangeEnd w:id="13"/>
      <w:r w:rsidR="002C752F">
        <w:rPr>
          <w:rStyle w:val="CommentReference"/>
          <w:rFonts w:ascii="Times New Roman" w:eastAsia="Times New Roman" w:hAnsi="Times New Roman" w:cs="Times New Roman"/>
          <w:color w:val="00000A"/>
          <w:lang w:eastAsia="zh-CN"/>
        </w:rPr>
        <w:commentReference w:id="13"/>
      </w:r>
      <w:r>
        <w:rPr>
          <w:rFonts w:ascii="Times New Roman" w:hAnsi="Times New Roman" w:cs="Times New Roman"/>
        </w:rPr>
        <w:t xml:space="preserve">downloaded all unique interactions with bee species from the </w:t>
      </w:r>
      <w:proofErr w:type="spellStart"/>
      <w:r>
        <w:rPr>
          <w:rFonts w:ascii="Times New Roman" w:hAnsi="Times New Roman" w:cs="Times New Roman"/>
        </w:rPr>
        <w:t>Globi</w:t>
      </w:r>
      <w:proofErr w:type="spellEnd"/>
      <w:r>
        <w:rPr>
          <w:rFonts w:ascii="Times New Roman" w:hAnsi="Times New Roman" w:cs="Times New Roman"/>
        </w:rPr>
        <w:t xml:space="preserve"> database on </w:t>
      </w:r>
      <w:commentRangeStart w:id="14"/>
      <w:r>
        <w:rPr>
          <w:rFonts w:ascii="Times New Roman" w:hAnsi="Times New Roman" w:cs="Times New Roman"/>
        </w:rPr>
        <w:t>XX 2021</w:t>
      </w:r>
      <w:r w:rsidR="0020531E">
        <w:rPr>
          <w:rFonts w:ascii="Times New Roman" w:hAnsi="Times New Roman" w:cs="Times New Roman"/>
        </w:rPr>
        <w:t>, which consisted of 300,465 unique observations</w:t>
      </w:r>
      <w:r>
        <w:rPr>
          <w:rFonts w:ascii="Times New Roman" w:hAnsi="Times New Roman" w:cs="Times New Roman"/>
        </w:rPr>
        <w:t xml:space="preserve">. </w:t>
      </w:r>
      <w:commentRangeEnd w:id="14"/>
      <w:r w:rsidR="002C752F">
        <w:rPr>
          <w:rStyle w:val="CommentReference"/>
          <w:rFonts w:ascii="Times New Roman" w:eastAsia="Times New Roman" w:hAnsi="Times New Roman" w:cs="Times New Roman"/>
          <w:color w:val="00000A"/>
          <w:lang w:eastAsia="zh-CN"/>
        </w:rPr>
        <w:commentReference w:id="14"/>
      </w:r>
      <w:r>
        <w:rPr>
          <w:rFonts w:ascii="Times New Roman" w:hAnsi="Times New Roman" w:cs="Times New Roman"/>
        </w:rPr>
        <w:t xml:space="preserve">The </w:t>
      </w:r>
      <w:proofErr w:type="spellStart"/>
      <w:r>
        <w:rPr>
          <w:rFonts w:ascii="Times New Roman" w:hAnsi="Times New Roman" w:cs="Times New Roman"/>
        </w:rPr>
        <w:t>Globi</w:t>
      </w:r>
      <w:proofErr w:type="spellEnd"/>
      <w:r>
        <w:rPr>
          <w:rFonts w:ascii="Times New Roman" w:hAnsi="Times New Roman" w:cs="Times New Roman"/>
        </w:rPr>
        <w:t xml:space="preserve"> database is populated with self-reported o</w:t>
      </w:r>
      <w:r w:rsidRPr="00B3241F">
        <w:rPr>
          <w:rFonts w:ascii="Times New Roman" w:hAnsi="Times New Roman" w:cs="Times New Roman"/>
        </w:rPr>
        <w:t xml:space="preserve">bservations </w:t>
      </w:r>
      <w:r>
        <w:rPr>
          <w:rFonts w:ascii="Times New Roman" w:hAnsi="Times New Roman" w:cs="Times New Roman"/>
        </w:rPr>
        <w:t xml:space="preserve">that </w:t>
      </w:r>
      <w:r w:rsidRPr="00B3241F">
        <w:rPr>
          <w:rFonts w:ascii="Times New Roman" w:hAnsi="Times New Roman" w:cs="Times New Roman"/>
        </w:rPr>
        <w:t>are obtained from museum collections</w:t>
      </w:r>
      <w:r>
        <w:rPr>
          <w:rFonts w:ascii="Times New Roman" w:hAnsi="Times New Roman" w:cs="Times New Roman"/>
        </w:rPr>
        <w:t xml:space="preserve">, community-science </w:t>
      </w:r>
      <w:r>
        <w:rPr>
          <w:rFonts w:ascii="Times New Roman" w:hAnsi="Times New Roman" w:cs="Times New Roman"/>
        </w:rPr>
        <w:lastRenderedPageBreak/>
        <w:t xml:space="preserve">projects </w:t>
      </w:r>
      <w:r w:rsidR="005D5A48">
        <w:rPr>
          <w:rFonts w:ascii="Times New Roman" w:hAnsi="Times New Roman" w:cs="Times New Roman"/>
        </w:rPr>
        <w:t xml:space="preserve">with singleton observations </w:t>
      </w:r>
      <w:r>
        <w:rPr>
          <w:rFonts w:ascii="Times New Roman" w:hAnsi="Times New Roman" w:cs="Times New Roman"/>
        </w:rPr>
        <w:t xml:space="preserve">(e.g., </w:t>
      </w:r>
      <w:proofErr w:type="spellStart"/>
      <w:r>
        <w:rPr>
          <w:rFonts w:ascii="Times New Roman" w:hAnsi="Times New Roman" w:cs="Times New Roman"/>
        </w:rPr>
        <w:t>iNaturalist</w:t>
      </w:r>
      <w:proofErr w:type="spellEnd"/>
      <w:r>
        <w:rPr>
          <w:rFonts w:ascii="Times New Roman" w:hAnsi="Times New Roman" w:cs="Times New Roman"/>
        </w:rPr>
        <w:t xml:space="preserve">), and </w:t>
      </w:r>
      <w:r w:rsidRPr="00B3241F">
        <w:rPr>
          <w:rFonts w:ascii="Times New Roman" w:hAnsi="Times New Roman" w:cs="Times New Roman"/>
        </w:rPr>
        <w:t xml:space="preserve">research studies </w:t>
      </w:r>
      <w:r w:rsidR="005D5A48">
        <w:rPr>
          <w:rFonts w:ascii="Times New Roman" w:hAnsi="Times New Roman" w:cs="Times New Roman"/>
        </w:rPr>
        <w:t xml:space="preserve">(both meta-analyses and ecological studies) </w:t>
      </w:r>
      <w:r w:rsidRPr="00B3241F">
        <w:rPr>
          <w:rFonts w:ascii="Times New Roman" w:hAnsi="Times New Roman" w:cs="Times New Roman"/>
        </w:rPr>
        <w:t>worldwide.</w:t>
      </w:r>
      <w:r>
        <w:rPr>
          <w:rFonts w:ascii="Times New Roman" w:hAnsi="Times New Roman" w:cs="Times New Roman"/>
        </w:rPr>
        <w:t xml:space="preserve"> Note that research s</w:t>
      </w:r>
      <w:r w:rsidRPr="00B3241F">
        <w:rPr>
          <w:rFonts w:ascii="Times New Roman" w:hAnsi="Times New Roman" w:cs="Times New Roman"/>
        </w:rPr>
        <w:t xml:space="preserve">tudies vary in terms of objectives, study design, </w:t>
      </w:r>
      <w:proofErr w:type="spellStart"/>
      <w:r w:rsidRPr="00B3241F">
        <w:rPr>
          <w:rFonts w:ascii="Times New Roman" w:hAnsi="Times New Roman" w:cs="Times New Roman"/>
        </w:rPr>
        <w:t>etc</w:t>
      </w:r>
      <w:proofErr w:type="spellEnd"/>
      <w:r>
        <w:rPr>
          <w:rFonts w:ascii="Times New Roman" w:hAnsi="Times New Roman" w:cs="Times New Roman"/>
        </w:rPr>
        <w:t xml:space="preserve">, and the </w:t>
      </w:r>
      <w:proofErr w:type="spellStart"/>
      <w:r w:rsidRPr="00B3241F">
        <w:rPr>
          <w:rFonts w:ascii="Times New Roman" w:hAnsi="Times New Roman" w:cs="Times New Roman"/>
        </w:rPr>
        <w:t>Globi</w:t>
      </w:r>
      <w:proofErr w:type="spellEnd"/>
      <w:r w:rsidRPr="00B3241F">
        <w:rPr>
          <w:rFonts w:ascii="Times New Roman" w:hAnsi="Times New Roman" w:cs="Times New Roman"/>
        </w:rPr>
        <w:t xml:space="preserve"> database consists of presence-only data</w:t>
      </w:r>
      <w:r>
        <w:rPr>
          <w:rFonts w:ascii="Times New Roman" w:hAnsi="Times New Roman" w:cs="Times New Roman"/>
        </w:rPr>
        <w:t xml:space="preserve"> (no absence data are reported)</w:t>
      </w:r>
      <w:r w:rsidRPr="00B3241F">
        <w:rPr>
          <w:rFonts w:ascii="Times New Roman" w:hAnsi="Times New Roman" w:cs="Times New Roman"/>
        </w:rPr>
        <w:t>.</w:t>
      </w:r>
      <w:r w:rsidR="002C752F">
        <w:rPr>
          <w:rFonts w:ascii="Times New Roman" w:hAnsi="Times New Roman" w:cs="Times New Roman"/>
        </w:rPr>
        <w:t xml:space="preserve"> </w:t>
      </w:r>
      <w:ins w:id="15" w:author="Katja Seltmann" w:date="2022-05-11T13:35:00Z">
        <w:r w:rsidR="004C6015" w:rsidRPr="004C6015">
          <w:rPr>
            <w:rFonts w:ascii="Times New Roman" w:hAnsi="Times New Roman" w:cs="Times New Roman"/>
            <w:highlight w:val="yellow"/>
          </w:rPr>
          <w:t>Global Biotic Interactions is a ....</w:t>
        </w:r>
        <w:r w:rsidR="004C6015">
          <w:rPr>
            <w:rFonts w:ascii="Times New Roman" w:hAnsi="Times New Roman" w:cs="Times New Roman"/>
          </w:rPr>
          <w:t xml:space="preserve"> </w:t>
        </w:r>
      </w:ins>
      <w:r w:rsidR="002C752F">
        <w:rPr>
          <w:rFonts w:ascii="Times New Roman" w:hAnsi="Times New Roman" w:cs="Times New Roman"/>
        </w:rPr>
        <w:t xml:space="preserve">We were only interested in bee interactions with plant species, which could be coded as </w:t>
      </w:r>
      <w:proofErr w:type="gramStart"/>
      <w:r w:rsidR="002C752F">
        <w:rPr>
          <w:rFonts w:ascii="Times New Roman" w:hAnsi="Times New Roman" w:cs="Times New Roman"/>
        </w:rPr>
        <w:t>a number of</w:t>
      </w:r>
      <w:proofErr w:type="gramEnd"/>
      <w:r w:rsidR="002C752F">
        <w:rPr>
          <w:rFonts w:ascii="Times New Roman" w:hAnsi="Times New Roman" w:cs="Times New Roman"/>
        </w:rPr>
        <w:t xml:space="preserve"> different interactions depending on which species is listed as the “source” and which is the “target” of the interaction.</w:t>
      </w:r>
    </w:p>
    <w:p w14:paraId="5AE2DEAE" w14:textId="77777777" w:rsidR="005D5A48" w:rsidRDefault="005D5A48" w:rsidP="00A27D47">
      <w:pPr>
        <w:rPr>
          <w:rFonts w:ascii="Times New Roman" w:hAnsi="Times New Roman" w:cs="Times New Roman"/>
        </w:rPr>
      </w:pPr>
    </w:p>
    <w:p w14:paraId="35687EF1" w14:textId="25BAC838" w:rsidR="00B3241F" w:rsidRDefault="00B3241F" w:rsidP="00A27D47">
      <w:pPr>
        <w:rPr>
          <w:rFonts w:ascii="Times New Roman" w:hAnsi="Times New Roman" w:cs="Times New Roman"/>
          <w:i/>
          <w:iCs/>
        </w:rPr>
      </w:pPr>
      <w:r w:rsidRPr="00B3241F">
        <w:rPr>
          <w:rFonts w:ascii="Times New Roman" w:hAnsi="Times New Roman" w:cs="Times New Roman"/>
          <w:i/>
          <w:iCs/>
        </w:rPr>
        <w:t>Data gathering</w:t>
      </w:r>
    </w:p>
    <w:p w14:paraId="099FE48A" w14:textId="77777777" w:rsidR="00697524" w:rsidRPr="00B3241F" w:rsidRDefault="00697524" w:rsidP="00A27D47">
      <w:pPr>
        <w:rPr>
          <w:rFonts w:ascii="Times New Roman" w:hAnsi="Times New Roman" w:cs="Times New Roman"/>
          <w:i/>
          <w:iCs/>
        </w:rPr>
      </w:pPr>
    </w:p>
    <w:p w14:paraId="6CD218BF" w14:textId="7AD0D16B" w:rsidR="00B3241F" w:rsidRDefault="00B3241F" w:rsidP="00A27D47">
      <w:pPr>
        <w:rPr>
          <w:rFonts w:ascii="Times New Roman" w:hAnsi="Times New Roman" w:cs="Times New Roman"/>
        </w:rPr>
      </w:pPr>
      <w:r>
        <w:rPr>
          <w:rFonts w:ascii="Times New Roman" w:hAnsi="Times New Roman" w:cs="Times New Roman"/>
        </w:rPr>
        <w:t xml:space="preserve">To explore the hypotheses related to bee and flower characteristics that relate to ecological (i.e., what characteristics relate to a species degree of </w:t>
      </w:r>
      <w:proofErr w:type="spellStart"/>
      <w:r>
        <w:rPr>
          <w:rFonts w:ascii="Times New Roman" w:hAnsi="Times New Roman" w:cs="Times New Roman"/>
        </w:rPr>
        <w:t>generalism</w:t>
      </w:r>
      <w:proofErr w:type="spellEnd"/>
      <w:r>
        <w:rPr>
          <w:rFonts w:ascii="Times New Roman" w:hAnsi="Times New Roman" w:cs="Times New Roman"/>
        </w:rPr>
        <w:t>?) and detection (i.e., what characteristics relate to species detectability?)</w:t>
      </w:r>
      <w:r w:rsidRPr="00B3241F">
        <w:rPr>
          <w:rFonts w:ascii="Times New Roman" w:hAnsi="Times New Roman" w:cs="Times New Roman"/>
        </w:rPr>
        <w:t xml:space="preserve"> </w:t>
      </w:r>
      <w:r>
        <w:rPr>
          <w:rFonts w:ascii="Times New Roman" w:hAnsi="Times New Roman" w:cs="Times New Roman"/>
        </w:rPr>
        <w:t xml:space="preserve">processes, we compiled several </w:t>
      </w:r>
      <w:r w:rsidR="00CD51B2">
        <w:rPr>
          <w:rFonts w:ascii="Times New Roman" w:hAnsi="Times New Roman" w:cs="Times New Roman"/>
        </w:rPr>
        <w:t>pieces of data</w:t>
      </w:r>
      <w:r w:rsidR="002C752F">
        <w:rPr>
          <w:rFonts w:ascii="Times New Roman" w:hAnsi="Times New Roman" w:cs="Times New Roman"/>
        </w:rPr>
        <w:t xml:space="preserve"> before starting the data cleaning process</w:t>
      </w:r>
      <w:r w:rsidR="00CD51B2">
        <w:rPr>
          <w:rFonts w:ascii="Times New Roman" w:hAnsi="Times New Roman" w:cs="Times New Roman"/>
        </w:rPr>
        <w:t>.</w:t>
      </w:r>
    </w:p>
    <w:p w14:paraId="3D023B3F" w14:textId="19A7BE13" w:rsidR="00CD51B2" w:rsidRDefault="00CD51B2" w:rsidP="00A27D47">
      <w:pPr>
        <w:rPr>
          <w:rFonts w:ascii="Times New Roman" w:hAnsi="Times New Roman" w:cs="Times New Roman"/>
        </w:rPr>
      </w:pPr>
    </w:p>
    <w:p w14:paraId="4CE0E55B" w14:textId="55DA9599" w:rsidR="005D5A48" w:rsidRPr="005D5A48" w:rsidRDefault="00CD51B2" w:rsidP="005D5A48">
      <w:pPr>
        <w:rPr>
          <w:rFonts w:ascii="Times New Roman" w:hAnsi="Times New Roman" w:cs="Times New Roman"/>
        </w:rPr>
      </w:pPr>
      <w:commentRangeStart w:id="16"/>
      <w:r>
        <w:rPr>
          <w:rFonts w:ascii="Times New Roman" w:hAnsi="Times New Roman" w:cs="Times New Roman"/>
        </w:rPr>
        <w:t>First</w:t>
      </w:r>
      <w:commentRangeEnd w:id="16"/>
      <w:r w:rsidR="009A187C">
        <w:rPr>
          <w:rStyle w:val="CommentReference"/>
          <w:rFonts w:ascii="Times New Roman" w:eastAsia="Times New Roman" w:hAnsi="Times New Roman" w:cs="Times New Roman"/>
          <w:color w:val="00000A"/>
          <w:lang w:eastAsia="zh-CN"/>
        </w:rPr>
        <w:commentReference w:id="16"/>
      </w:r>
      <w:r>
        <w:rPr>
          <w:rFonts w:ascii="Times New Roman" w:hAnsi="Times New Roman" w:cs="Times New Roman"/>
        </w:rPr>
        <w:t xml:space="preserve">, we defined a spatial range to explore the hypotheses. We </w:t>
      </w:r>
      <w:r w:rsidR="00DC6C6F">
        <w:rPr>
          <w:rFonts w:ascii="Times New Roman" w:hAnsi="Times New Roman" w:cs="Times New Roman"/>
        </w:rPr>
        <w:t xml:space="preserve">decided to define the area </w:t>
      </w:r>
      <w:r w:rsidR="005D5A48" w:rsidRPr="005D5A48">
        <w:rPr>
          <w:rFonts w:ascii="Times New Roman" w:hAnsi="Times New Roman" w:cs="Times New Roman"/>
        </w:rPr>
        <w:t xml:space="preserve">to a rectangular region around Santa Cruz Island, CA. </w:t>
      </w:r>
      <w:r w:rsidR="005D5A48">
        <w:rPr>
          <w:rFonts w:ascii="Times New Roman" w:hAnsi="Times New Roman" w:cs="Times New Roman"/>
        </w:rPr>
        <w:t xml:space="preserve">Specifically, we defined the rectangle </w:t>
      </w:r>
      <w:r w:rsidR="00DC6C6F">
        <w:rPr>
          <w:rFonts w:ascii="Times New Roman" w:hAnsi="Times New Roman" w:cs="Times New Roman"/>
        </w:rPr>
        <w:t xml:space="preserve">from San Luis Obispo to San Diego, CA (latitude from 30 – 36; longitude from -150 to -116), which is an area that </w:t>
      </w:r>
      <w:commentRangeStart w:id="17"/>
      <w:r w:rsidR="00DC6C6F">
        <w:rPr>
          <w:rFonts w:ascii="Times New Roman" w:hAnsi="Times New Roman" w:cs="Times New Roman"/>
        </w:rPr>
        <w:t xml:space="preserve">KS has worked extensively </w:t>
      </w:r>
      <w:commentRangeEnd w:id="17"/>
      <w:r w:rsidR="009A187C">
        <w:rPr>
          <w:rStyle w:val="CommentReference"/>
          <w:rFonts w:ascii="Times New Roman" w:eastAsia="Times New Roman" w:hAnsi="Times New Roman" w:cs="Times New Roman"/>
          <w:color w:val="00000A"/>
          <w:lang w:eastAsia="zh-CN"/>
        </w:rPr>
        <w:commentReference w:id="17"/>
      </w:r>
      <w:r w:rsidR="00DC6C6F">
        <w:rPr>
          <w:rFonts w:ascii="Times New Roman" w:hAnsi="Times New Roman" w:cs="Times New Roman"/>
        </w:rPr>
        <w:t>in and has expertise in the bee fauna.</w:t>
      </w:r>
      <w:r w:rsidR="005D5A48">
        <w:rPr>
          <w:rFonts w:ascii="Times New Roman" w:hAnsi="Times New Roman" w:cs="Times New Roman"/>
        </w:rPr>
        <w:t xml:space="preserve"> </w:t>
      </w:r>
      <w:r w:rsidR="005D5A48" w:rsidRPr="005D5A48">
        <w:rPr>
          <w:rFonts w:ascii="Times New Roman" w:hAnsi="Times New Roman" w:cs="Times New Roman"/>
        </w:rPr>
        <w:t>Our questions relate to determining possible bee-flower interactions (but not specific to a site).</w:t>
      </w:r>
    </w:p>
    <w:p w14:paraId="3FCD4CED" w14:textId="77777777" w:rsidR="00DC6C6F" w:rsidRDefault="00DC6C6F" w:rsidP="00A27D47">
      <w:pPr>
        <w:rPr>
          <w:rFonts w:ascii="Times New Roman" w:hAnsi="Times New Roman" w:cs="Times New Roman"/>
        </w:rPr>
      </w:pPr>
    </w:p>
    <w:p w14:paraId="7CF139B9" w14:textId="596528C7" w:rsidR="005D5A48" w:rsidRPr="005D5A48" w:rsidRDefault="00DC6C6F" w:rsidP="005D5A48">
      <w:pPr>
        <w:rPr>
          <w:rFonts w:ascii="Times New Roman" w:hAnsi="Times New Roman" w:cs="Times New Roman"/>
        </w:rPr>
      </w:pPr>
      <w:commentRangeStart w:id="18"/>
      <w:r>
        <w:rPr>
          <w:rFonts w:ascii="Times New Roman" w:hAnsi="Times New Roman" w:cs="Times New Roman"/>
        </w:rPr>
        <w:t>Next</w:t>
      </w:r>
      <w:commentRangeEnd w:id="18"/>
      <w:r w:rsidR="00E915C5">
        <w:rPr>
          <w:rStyle w:val="CommentReference"/>
          <w:rFonts w:ascii="Times New Roman" w:eastAsia="Times New Roman" w:hAnsi="Times New Roman" w:cs="Times New Roman"/>
          <w:color w:val="00000A"/>
          <w:lang w:eastAsia="zh-CN"/>
        </w:rPr>
        <w:commentReference w:id="18"/>
      </w:r>
      <w:r>
        <w:rPr>
          <w:rFonts w:ascii="Times New Roman" w:hAnsi="Times New Roman" w:cs="Times New Roman"/>
        </w:rPr>
        <w:t xml:space="preserve">, we compiled a bee species and </w:t>
      </w:r>
      <w:commentRangeStart w:id="19"/>
      <w:r>
        <w:rPr>
          <w:rFonts w:ascii="Times New Roman" w:hAnsi="Times New Roman" w:cs="Times New Roman"/>
        </w:rPr>
        <w:t>plant species list for this area</w:t>
      </w:r>
      <w:commentRangeEnd w:id="19"/>
      <w:r w:rsidR="00891686">
        <w:rPr>
          <w:rStyle w:val="CommentReference"/>
          <w:rFonts w:ascii="Times New Roman" w:eastAsia="Times New Roman" w:hAnsi="Times New Roman" w:cs="Times New Roman"/>
          <w:color w:val="00000A"/>
          <w:lang w:eastAsia="zh-CN"/>
        </w:rPr>
        <w:commentReference w:id="19"/>
      </w:r>
      <w:r>
        <w:rPr>
          <w:rFonts w:ascii="Times New Roman" w:hAnsi="Times New Roman" w:cs="Times New Roman"/>
        </w:rPr>
        <w:t xml:space="preserve">. </w:t>
      </w:r>
      <w:r w:rsidR="0020531E">
        <w:rPr>
          <w:rFonts w:ascii="Times New Roman" w:hAnsi="Times New Roman" w:cs="Times New Roman"/>
        </w:rPr>
        <w:t xml:space="preserve">We excluded any species in our checklists not identified to species level – i.e., genus is identified but listed as “sp.”. </w:t>
      </w:r>
      <w:r w:rsidR="00206BBA">
        <w:rPr>
          <w:rFonts w:ascii="Times New Roman" w:hAnsi="Times New Roman" w:cs="Times New Roman"/>
        </w:rPr>
        <w:t xml:space="preserve">We also excluded </w:t>
      </w:r>
      <w:proofErr w:type="spellStart"/>
      <w:r w:rsidR="00206BBA" w:rsidRPr="00206BBA">
        <w:rPr>
          <w:rFonts w:ascii="Times New Roman" w:hAnsi="Times New Roman" w:cs="Times New Roman"/>
          <w:i/>
          <w:iCs/>
        </w:rPr>
        <w:t>Apis</w:t>
      </w:r>
      <w:proofErr w:type="spellEnd"/>
      <w:r w:rsidR="00206BBA" w:rsidRPr="00206BBA">
        <w:rPr>
          <w:rFonts w:ascii="Times New Roman" w:hAnsi="Times New Roman" w:cs="Times New Roman"/>
          <w:i/>
          <w:iCs/>
        </w:rPr>
        <w:t xml:space="preserve"> mellifera</w:t>
      </w:r>
      <w:r w:rsidR="00206BBA">
        <w:rPr>
          <w:rFonts w:ascii="Times New Roman" w:hAnsi="Times New Roman" w:cs="Times New Roman"/>
        </w:rPr>
        <w:t xml:space="preserve"> from the checklist because</w:t>
      </w:r>
      <w:commentRangeStart w:id="20"/>
      <w:r w:rsidR="00206BBA">
        <w:rPr>
          <w:rFonts w:ascii="Times New Roman" w:hAnsi="Times New Roman" w:cs="Times New Roman"/>
        </w:rPr>
        <w:t xml:space="preserve">… </w:t>
      </w:r>
      <w:commentRangeEnd w:id="20"/>
      <w:r w:rsidR="00206BBA">
        <w:rPr>
          <w:rStyle w:val="CommentReference"/>
          <w:rFonts w:ascii="Times New Roman" w:eastAsia="Times New Roman" w:hAnsi="Times New Roman" w:cs="Times New Roman"/>
          <w:color w:val="00000A"/>
          <w:lang w:eastAsia="zh-CN"/>
        </w:rPr>
        <w:commentReference w:id="20"/>
      </w:r>
      <w:commentRangeStart w:id="21"/>
      <w:r w:rsidR="00206BBA">
        <w:rPr>
          <w:rFonts w:ascii="Times New Roman" w:hAnsi="Times New Roman" w:cs="Times New Roman"/>
        </w:rPr>
        <w:t xml:space="preserve">Our original plant list included a total of 562 but we trimmed the list to 150 by …. </w:t>
      </w:r>
      <w:commentRangeEnd w:id="21"/>
      <w:r w:rsidR="00206BBA">
        <w:rPr>
          <w:rStyle w:val="CommentReference"/>
          <w:rFonts w:ascii="Times New Roman" w:eastAsia="Times New Roman" w:hAnsi="Times New Roman" w:cs="Times New Roman"/>
          <w:color w:val="00000A"/>
          <w:lang w:eastAsia="zh-CN"/>
        </w:rPr>
        <w:commentReference w:id="21"/>
      </w:r>
      <w:r w:rsidR="0020531E">
        <w:rPr>
          <w:rFonts w:ascii="Times New Roman" w:hAnsi="Times New Roman" w:cs="Times New Roman"/>
        </w:rPr>
        <w:t xml:space="preserve">Our final list of bee species included 139 species, and our final plant list included </w:t>
      </w:r>
      <w:r w:rsidR="00206BBA">
        <w:rPr>
          <w:rFonts w:ascii="Times New Roman" w:hAnsi="Times New Roman" w:cs="Times New Roman"/>
        </w:rPr>
        <w:t>150</w:t>
      </w:r>
      <w:r w:rsidR="0020531E">
        <w:rPr>
          <w:rFonts w:ascii="Times New Roman" w:hAnsi="Times New Roman" w:cs="Times New Roman"/>
        </w:rPr>
        <w:t xml:space="preserve"> species.</w:t>
      </w:r>
      <w:r w:rsidR="005D5A48">
        <w:rPr>
          <w:rFonts w:ascii="Times New Roman" w:hAnsi="Times New Roman" w:cs="Times New Roman"/>
        </w:rPr>
        <w:t xml:space="preserve"> </w:t>
      </w:r>
      <w:r w:rsidR="005D5A48" w:rsidRPr="005D5A48">
        <w:rPr>
          <w:rFonts w:ascii="Times New Roman" w:hAnsi="Times New Roman" w:cs="Times New Roman"/>
        </w:rPr>
        <w:t xml:space="preserve">We </w:t>
      </w:r>
      <w:r w:rsidR="005D5A48">
        <w:rPr>
          <w:rFonts w:ascii="Times New Roman" w:hAnsi="Times New Roman" w:cs="Times New Roman"/>
        </w:rPr>
        <w:t xml:space="preserve">will </w:t>
      </w:r>
      <w:r w:rsidR="005D5A48" w:rsidRPr="005D5A48">
        <w:rPr>
          <w:rFonts w:ascii="Times New Roman" w:hAnsi="Times New Roman" w:cs="Times New Roman"/>
        </w:rPr>
        <w:t>use the checklists to retroactively assign species non-detections (</w:t>
      </w:r>
      <w:proofErr w:type="gramStart"/>
      <w:r w:rsidR="005D5A48" w:rsidRPr="005D5A48">
        <w:rPr>
          <w:rFonts w:ascii="Times New Roman" w:hAnsi="Times New Roman" w:cs="Times New Roman"/>
        </w:rPr>
        <w:t>similar to</w:t>
      </w:r>
      <w:proofErr w:type="gramEnd"/>
      <w:r w:rsidR="005D5A48" w:rsidRPr="005D5A48">
        <w:rPr>
          <w:rFonts w:ascii="Times New Roman" w:hAnsi="Times New Roman" w:cs="Times New Roman"/>
        </w:rPr>
        <w:t xml:space="preserve"> the </w:t>
      </w:r>
      <w:proofErr w:type="spellStart"/>
      <w:r w:rsidR="005D5A48" w:rsidRPr="005D5A48">
        <w:rPr>
          <w:rFonts w:ascii="Times New Roman" w:hAnsi="Times New Roman" w:cs="Times New Roman"/>
        </w:rPr>
        <w:t>Kery</w:t>
      </w:r>
      <w:proofErr w:type="spellEnd"/>
      <w:r w:rsidR="005D5A48" w:rsidRPr="005D5A48">
        <w:rPr>
          <w:rFonts w:ascii="Times New Roman" w:hAnsi="Times New Roman" w:cs="Times New Roman"/>
        </w:rPr>
        <w:t xml:space="preserve"> et al. 2009 paper where they ad hoc assigned bird non-detections using site checklists).</w:t>
      </w:r>
    </w:p>
    <w:p w14:paraId="54042186" w14:textId="1FA1721E" w:rsidR="00DC6C6F" w:rsidRDefault="00DC6C6F" w:rsidP="00A27D47">
      <w:pPr>
        <w:rPr>
          <w:rFonts w:ascii="Times New Roman" w:hAnsi="Times New Roman" w:cs="Times New Roman"/>
        </w:rPr>
      </w:pPr>
    </w:p>
    <w:p w14:paraId="0FA3BEB2" w14:textId="5CA4F205" w:rsidR="00BF1314" w:rsidRDefault="00BF1314" w:rsidP="00A27D47">
      <w:pPr>
        <w:rPr>
          <w:rFonts w:ascii="Times New Roman" w:hAnsi="Times New Roman" w:cs="Times New Roman"/>
        </w:rPr>
      </w:pPr>
      <w:r>
        <w:rPr>
          <w:rFonts w:ascii="Times New Roman" w:hAnsi="Times New Roman" w:cs="Times New Roman"/>
        </w:rPr>
        <w:t>Additionally,</w:t>
      </w:r>
      <w:commentRangeStart w:id="22"/>
      <w:commentRangeEnd w:id="22"/>
      <w:r>
        <w:rPr>
          <w:rStyle w:val="CommentReference"/>
          <w:rFonts w:ascii="Times New Roman" w:eastAsia="Times New Roman" w:hAnsi="Times New Roman" w:cs="Times New Roman"/>
          <w:color w:val="00000A"/>
          <w:lang w:eastAsia="zh-CN"/>
        </w:rPr>
        <w:commentReference w:id="22"/>
      </w:r>
      <w:r>
        <w:rPr>
          <w:rFonts w:ascii="Times New Roman" w:hAnsi="Times New Roman" w:cs="Times New Roman"/>
        </w:rPr>
        <w:t xml:space="preserve"> we compiled and identified a bee synonym list for the bee species in this area. For the plant species, we used the package </w:t>
      </w:r>
      <w:proofErr w:type="spellStart"/>
      <w:r>
        <w:rPr>
          <w:rFonts w:ascii="Times New Roman" w:hAnsi="Times New Roman" w:cs="Times New Roman"/>
        </w:rPr>
        <w:t>taxize</w:t>
      </w:r>
      <w:proofErr w:type="spellEnd"/>
      <w:r>
        <w:rPr>
          <w:rFonts w:ascii="Times New Roman" w:hAnsi="Times New Roman" w:cs="Times New Roman"/>
        </w:rPr>
        <w:t xml:space="preserve"> in R. </w:t>
      </w:r>
    </w:p>
    <w:p w14:paraId="3D56A62C" w14:textId="77777777" w:rsidR="00BF1314" w:rsidRDefault="00BF1314" w:rsidP="00A27D47">
      <w:pPr>
        <w:rPr>
          <w:rFonts w:ascii="Times New Roman" w:hAnsi="Times New Roman" w:cs="Times New Roman"/>
        </w:rPr>
      </w:pPr>
    </w:p>
    <w:p w14:paraId="53339EBE" w14:textId="164F9684" w:rsidR="00CD51B2" w:rsidRPr="00B3241F" w:rsidRDefault="00DC6C6F" w:rsidP="00A27D47">
      <w:pPr>
        <w:rPr>
          <w:rFonts w:ascii="Times New Roman" w:hAnsi="Times New Roman" w:cs="Times New Roman"/>
        </w:rPr>
      </w:pPr>
      <w:commentRangeStart w:id="23"/>
      <w:r>
        <w:rPr>
          <w:rFonts w:ascii="Times New Roman" w:hAnsi="Times New Roman" w:cs="Times New Roman"/>
        </w:rPr>
        <w:t>Then</w:t>
      </w:r>
      <w:commentRangeEnd w:id="23"/>
      <w:r w:rsidR="00E915C5">
        <w:rPr>
          <w:rStyle w:val="CommentReference"/>
          <w:rFonts w:ascii="Times New Roman" w:eastAsia="Times New Roman" w:hAnsi="Times New Roman" w:cs="Times New Roman"/>
          <w:color w:val="00000A"/>
          <w:lang w:eastAsia="zh-CN"/>
        </w:rPr>
        <w:commentReference w:id="23"/>
      </w:r>
      <w:r>
        <w:rPr>
          <w:rFonts w:ascii="Times New Roman" w:hAnsi="Times New Roman" w:cs="Times New Roman"/>
        </w:rPr>
        <w:t xml:space="preserve">, we compiled details </w:t>
      </w:r>
      <w:commentRangeStart w:id="24"/>
      <w:r>
        <w:rPr>
          <w:rFonts w:ascii="Times New Roman" w:hAnsi="Times New Roman" w:cs="Times New Roman"/>
        </w:rPr>
        <w:t>on bee and plant phenology</w:t>
      </w:r>
      <w:commentRangeEnd w:id="24"/>
      <w:r w:rsidR="00141343">
        <w:rPr>
          <w:rStyle w:val="CommentReference"/>
          <w:rFonts w:ascii="Times New Roman" w:eastAsia="Times New Roman" w:hAnsi="Times New Roman" w:cs="Times New Roman"/>
          <w:color w:val="00000A"/>
          <w:lang w:eastAsia="zh-CN"/>
        </w:rPr>
        <w:commentReference w:id="24"/>
      </w:r>
      <w:r>
        <w:rPr>
          <w:rFonts w:ascii="Times New Roman" w:hAnsi="Times New Roman" w:cs="Times New Roman"/>
        </w:rPr>
        <w:t xml:space="preserve">.  </w:t>
      </w:r>
    </w:p>
    <w:p w14:paraId="6E8B52CC" w14:textId="77777777" w:rsidR="00B3241F" w:rsidRDefault="00B3241F" w:rsidP="00A27D47">
      <w:pPr>
        <w:rPr>
          <w:rFonts w:ascii="Times New Roman" w:hAnsi="Times New Roman" w:cs="Times New Roman"/>
          <w:i/>
          <w:iCs/>
        </w:rPr>
      </w:pPr>
    </w:p>
    <w:p w14:paraId="6934247A" w14:textId="28DAD788" w:rsidR="00950624" w:rsidRDefault="00A27D47" w:rsidP="00A27D47">
      <w:pPr>
        <w:rPr>
          <w:rFonts w:ascii="Times New Roman" w:hAnsi="Times New Roman" w:cs="Times New Roman"/>
        </w:rPr>
      </w:pPr>
      <w:commentRangeStart w:id="25"/>
      <w:r>
        <w:rPr>
          <w:rFonts w:ascii="Times New Roman" w:hAnsi="Times New Roman" w:cs="Times New Roman"/>
          <w:i/>
          <w:iCs/>
        </w:rPr>
        <w:t>Data</w:t>
      </w:r>
      <w:r w:rsidR="00B3241F">
        <w:rPr>
          <w:rFonts w:ascii="Times New Roman" w:hAnsi="Times New Roman" w:cs="Times New Roman"/>
          <w:i/>
          <w:iCs/>
        </w:rPr>
        <w:t xml:space="preserve"> cleaning</w:t>
      </w:r>
      <w:r>
        <w:rPr>
          <w:rFonts w:ascii="Times New Roman" w:hAnsi="Times New Roman" w:cs="Times New Roman"/>
          <w:i/>
          <w:iCs/>
        </w:rPr>
        <w:t xml:space="preserve"> </w:t>
      </w:r>
      <w:commentRangeEnd w:id="25"/>
      <w:r w:rsidR="004C6015">
        <w:rPr>
          <w:rStyle w:val="CommentReference"/>
          <w:rFonts w:ascii="Times New Roman" w:eastAsia="Times New Roman" w:hAnsi="Times New Roman" w:cs="Times New Roman"/>
          <w:color w:val="00000A"/>
          <w:lang w:eastAsia="zh-CN"/>
        </w:rPr>
        <w:commentReference w:id="25"/>
      </w:r>
    </w:p>
    <w:p w14:paraId="7DD0646B" w14:textId="4AC8A19A" w:rsidR="002C752F" w:rsidRDefault="002C752F" w:rsidP="002C752F">
      <w:pPr>
        <w:rPr>
          <w:rFonts w:ascii="Times New Roman" w:hAnsi="Times New Roman" w:cs="Times New Roman"/>
        </w:rPr>
      </w:pPr>
    </w:p>
    <w:p w14:paraId="0DEC73C7" w14:textId="6C4BE29E" w:rsidR="002C752F" w:rsidRDefault="002C752F" w:rsidP="002C752F">
      <w:pPr>
        <w:rPr>
          <w:rFonts w:ascii="Times New Roman" w:hAnsi="Times New Roman" w:cs="Times New Roman"/>
        </w:rPr>
      </w:pPr>
      <w:r>
        <w:rPr>
          <w:rFonts w:ascii="Times New Roman" w:hAnsi="Times New Roman" w:cs="Times New Roman"/>
        </w:rPr>
        <w:t xml:space="preserve">To start the data cleaning process, we standardized the columns where bee and plant species names appeared, given that they could be in either the target or source columns. After the species names were standardized, we ran the </w:t>
      </w:r>
      <w:proofErr w:type="spellStart"/>
      <w:r>
        <w:rPr>
          <w:rFonts w:ascii="Times New Roman" w:hAnsi="Times New Roman" w:cs="Times New Roman"/>
        </w:rPr>
        <w:t>taxize</w:t>
      </w:r>
      <w:proofErr w:type="spellEnd"/>
      <w:r>
        <w:rPr>
          <w:rFonts w:ascii="Times New Roman" w:hAnsi="Times New Roman" w:cs="Times New Roman"/>
        </w:rPr>
        <w:t xml:space="preserve"> package on the plant column to obtain the most current accepted name per plant species. </w:t>
      </w:r>
      <w:r w:rsidR="0020531E">
        <w:rPr>
          <w:rFonts w:ascii="Times New Roman" w:hAnsi="Times New Roman" w:cs="Times New Roman"/>
        </w:rPr>
        <w:t>We removed any rows that did not include both a bee and plant species ID. This brought the total number of observations down to 157,893.</w:t>
      </w:r>
    </w:p>
    <w:p w14:paraId="3641BBD7" w14:textId="12CFE513" w:rsidR="0020531E" w:rsidRDefault="0020531E" w:rsidP="002C752F">
      <w:pPr>
        <w:rPr>
          <w:rFonts w:ascii="Times New Roman" w:hAnsi="Times New Roman" w:cs="Times New Roman"/>
        </w:rPr>
      </w:pPr>
    </w:p>
    <w:p w14:paraId="4C93C5B2" w14:textId="140AFD2C" w:rsidR="0020531E" w:rsidRDefault="0020531E" w:rsidP="002C752F">
      <w:pPr>
        <w:rPr>
          <w:rFonts w:ascii="Times New Roman" w:hAnsi="Times New Roman" w:cs="Times New Roman"/>
        </w:rPr>
      </w:pPr>
      <w:r>
        <w:rPr>
          <w:rFonts w:ascii="Times New Roman" w:hAnsi="Times New Roman" w:cs="Times New Roman"/>
        </w:rPr>
        <w:t xml:space="preserve">Next, we used the bee </w:t>
      </w:r>
      <w:r w:rsidR="00A06E65">
        <w:rPr>
          <w:rFonts w:ascii="Times New Roman" w:hAnsi="Times New Roman" w:cs="Times New Roman"/>
        </w:rPr>
        <w:t>synonym</w:t>
      </w:r>
      <w:r>
        <w:rPr>
          <w:rFonts w:ascii="Times New Roman" w:hAnsi="Times New Roman" w:cs="Times New Roman"/>
        </w:rPr>
        <w:t xml:space="preserve"> list from </w:t>
      </w:r>
      <w:proofErr w:type="spellStart"/>
      <w:r>
        <w:rPr>
          <w:rFonts w:ascii="Times New Roman" w:hAnsi="Times New Roman" w:cs="Times New Roman"/>
        </w:rPr>
        <w:t>zenodo</w:t>
      </w:r>
      <w:proofErr w:type="spellEnd"/>
      <w:r>
        <w:rPr>
          <w:rFonts w:ascii="Times New Roman" w:hAnsi="Times New Roman" w:cs="Times New Roman"/>
        </w:rPr>
        <w:t xml:space="preserve"> and a list that KS put together for species that did not appear in the </w:t>
      </w:r>
      <w:proofErr w:type="spellStart"/>
      <w:r>
        <w:rPr>
          <w:rFonts w:ascii="Times New Roman" w:hAnsi="Times New Roman" w:cs="Times New Roman"/>
        </w:rPr>
        <w:t>zenodo</w:t>
      </w:r>
      <w:proofErr w:type="spellEnd"/>
      <w:r>
        <w:rPr>
          <w:rFonts w:ascii="Times New Roman" w:hAnsi="Times New Roman" w:cs="Times New Roman"/>
        </w:rPr>
        <w:t xml:space="preserve"> list to update the </w:t>
      </w:r>
      <w:proofErr w:type="spellStart"/>
      <w:r>
        <w:rPr>
          <w:rFonts w:ascii="Times New Roman" w:hAnsi="Times New Roman" w:cs="Times New Roman"/>
        </w:rPr>
        <w:t>Globi</w:t>
      </w:r>
      <w:proofErr w:type="spellEnd"/>
      <w:r>
        <w:rPr>
          <w:rFonts w:ascii="Times New Roman" w:hAnsi="Times New Roman" w:cs="Times New Roman"/>
        </w:rPr>
        <w:t xml:space="preserve"> database with the most current accepted name per bee species. </w:t>
      </w:r>
    </w:p>
    <w:p w14:paraId="7575670C" w14:textId="33FF3C05" w:rsidR="0020531E" w:rsidRDefault="0020531E" w:rsidP="002C752F">
      <w:pPr>
        <w:rPr>
          <w:rFonts w:ascii="Times New Roman" w:hAnsi="Times New Roman" w:cs="Times New Roman"/>
        </w:rPr>
      </w:pPr>
    </w:p>
    <w:p w14:paraId="61AE6966" w14:textId="2C32642C" w:rsidR="0020531E" w:rsidRDefault="0020531E" w:rsidP="002C752F">
      <w:pPr>
        <w:rPr>
          <w:rFonts w:ascii="Times New Roman" w:hAnsi="Times New Roman" w:cs="Times New Roman"/>
        </w:rPr>
      </w:pPr>
      <w:commentRangeStart w:id="26"/>
      <w:r>
        <w:rPr>
          <w:rFonts w:ascii="Times New Roman" w:hAnsi="Times New Roman" w:cs="Times New Roman"/>
        </w:rPr>
        <w:t xml:space="preserve">Then, we determined </w:t>
      </w:r>
      <w:commentRangeEnd w:id="26"/>
      <w:r w:rsidR="005A52E4">
        <w:rPr>
          <w:rStyle w:val="CommentReference"/>
          <w:rFonts w:ascii="Times New Roman" w:eastAsia="Times New Roman" w:hAnsi="Times New Roman" w:cs="Times New Roman"/>
          <w:color w:val="00000A"/>
          <w:lang w:eastAsia="zh-CN"/>
        </w:rPr>
        <w:commentReference w:id="26"/>
      </w:r>
      <w:r>
        <w:rPr>
          <w:rFonts w:ascii="Times New Roman" w:hAnsi="Times New Roman" w:cs="Times New Roman"/>
        </w:rPr>
        <w:t xml:space="preserve">which rows in the </w:t>
      </w:r>
      <w:del w:id="27" w:author="Katja Seltmann" w:date="2022-05-11T13:35:00Z">
        <w:r>
          <w:rPr>
            <w:rFonts w:ascii="Times New Roman" w:hAnsi="Times New Roman" w:cs="Times New Roman"/>
          </w:rPr>
          <w:delText>Globi</w:delText>
        </w:r>
      </w:del>
      <w:proofErr w:type="spellStart"/>
      <w:ins w:id="28" w:author="Katja Seltmann" w:date="2022-05-11T13:35:00Z">
        <w:r w:rsidR="004C6015">
          <w:rPr>
            <w:rFonts w:ascii="Times New Roman" w:hAnsi="Times New Roman" w:cs="Times New Roman"/>
          </w:rPr>
          <w:t>GloBI</w:t>
        </w:r>
      </w:ins>
      <w:proofErr w:type="spellEnd"/>
      <w:r>
        <w:rPr>
          <w:rFonts w:ascii="Times New Roman" w:hAnsi="Times New Roman" w:cs="Times New Roman"/>
        </w:rPr>
        <w:t xml:space="preserve"> file matched both a bee AND plant species in our checklist, which filtered down the number of observations to 7,884. Next, we filtered the </w:t>
      </w:r>
      <w:proofErr w:type="spellStart"/>
      <w:r>
        <w:rPr>
          <w:rFonts w:ascii="Times New Roman" w:hAnsi="Times New Roman" w:cs="Times New Roman"/>
        </w:rPr>
        <w:lastRenderedPageBreak/>
        <w:t>Globi</w:t>
      </w:r>
      <w:proofErr w:type="spellEnd"/>
      <w:r>
        <w:rPr>
          <w:rFonts w:ascii="Times New Roman" w:hAnsi="Times New Roman" w:cs="Times New Roman"/>
        </w:rPr>
        <w:t xml:space="preserve"> data to our pre-defined spatial extent</w:t>
      </w:r>
      <w:r w:rsidRPr="0020531E">
        <w:rPr>
          <w:rFonts w:ascii="Times New Roman" w:hAnsi="Times New Roman" w:cs="Times New Roman"/>
        </w:rPr>
        <w:t xml:space="preserve"> </w:t>
      </w:r>
      <w:r>
        <w:rPr>
          <w:rFonts w:ascii="Times New Roman" w:hAnsi="Times New Roman" w:cs="Times New Roman"/>
        </w:rPr>
        <w:t xml:space="preserve">(latitude from 30 – 36; longitude from -150 to -116), which </w:t>
      </w:r>
      <w:r w:rsidR="00322BB0">
        <w:rPr>
          <w:rFonts w:ascii="Times New Roman" w:hAnsi="Times New Roman" w:cs="Times New Roman"/>
        </w:rPr>
        <w:t xml:space="preserve">filtered our list down to 566 observations. </w:t>
      </w:r>
    </w:p>
    <w:p w14:paraId="6F34F9DA" w14:textId="5E6209EB" w:rsidR="009E01C3" w:rsidRDefault="009E01C3" w:rsidP="002C752F">
      <w:pPr>
        <w:rPr>
          <w:rFonts w:ascii="Times New Roman" w:hAnsi="Times New Roman" w:cs="Times New Roman"/>
        </w:rPr>
      </w:pPr>
    </w:p>
    <w:p w14:paraId="72236199" w14:textId="6381AC05" w:rsidR="009E01C3" w:rsidRDefault="009E01C3" w:rsidP="002C752F">
      <w:pPr>
        <w:rPr>
          <w:rFonts w:ascii="Times New Roman" w:hAnsi="Times New Roman" w:cs="Times New Roman"/>
        </w:rPr>
      </w:pPr>
      <w:r>
        <w:rPr>
          <w:rFonts w:ascii="Times New Roman" w:hAnsi="Times New Roman" w:cs="Times New Roman"/>
        </w:rPr>
        <w:t xml:space="preserve">We were interested in exploring the detection process for different </w:t>
      </w:r>
      <w:commentRangeStart w:id="29"/>
      <w:r>
        <w:rPr>
          <w:rFonts w:ascii="Times New Roman" w:hAnsi="Times New Roman" w:cs="Times New Roman"/>
        </w:rPr>
        <w:t xml:space="preserve">source citations </w:t>
      </w:r>
      <w:commentRangeEnd w:id="29"/>
      <w:r w:rsidR="00543246">
        <w:rPr>
          <w:rStyle w:val="CommentReference"/>
          <w:rFonts w:ascii="Times New Roman" w:eastAsia="Times New Roman" w:hAnsi="Times New Roman" w:cs="Times New Roman"/>
          <w:color w:val="00000A"/>
          <w:lang w:eastAsia="zh-CN"/>
        </w:rPr>
        <w:commentReference w:id="29"/>
      </w:r>
      <w:r>
        <w:rPr>
          <w:rFonts w:ascii="Times New Roman" w:hAnsi="Times New Roman" w:cs="Times New Roman"/>
        </w:rPr>
        <w:t xml:space="preserve">listed in the </w:t>
      </w:r>
      <w:proofErr w:type="spellStart"/>
      <w:r>
        <w:rPr>
          <w:rFonts w:ascii="Times New Roman" w:hAnsi="Times New Roman" w:cs="Times New Roman"/>
        </w:rPr>
        <w:t>Globi</w:t>
      </w:r>
      <w:proofErr w:type="spellEnd"/>
      <w:r>
        <w:rPr>
          <w:rFonts w:ascii="Times New Roman" w:hAnsi="Times New Roman" w:cs="Times New Roman"/>
        </w:rPr>
        <w:t xml:space="preserve"> database, and we realized that one source citation (SCAN) was a compilation of several institutions. </w:t>
      </w:r>
      <w:proofErr w:type="gramStart"/>
      <w:r>
        <w:rPr>
          <w:rFonts w:ascii="Times New Roman" w:hAnsi="Times New Roman" w:cs="Times New Roman"/>
        </w:rPr>
        <w:t>In an effort to</w:t>
      </w:r>
      <w:proofErr w:type="gramEnd"/>
      <w:r>
        <w:rPr>
          <w:rFonts w:ascii="Times New Roman" w:hAnsi="Times New Roman" w:cs="Times New Roman"/>
        </w:rPr>
        <w:t xml:space="preserve"> obtain higher resolution on the institutions compiled in the SCAN citation, we used the source catalog number column. At this point, we have a total of seven unique source citations (with the SCAN citation resolved to its constituent institutions). </w:t>
      </w:r>
    </w:p>
    <w:p w14:paraId="00B12758" w14:textId="27748666" w:rsidR="009E01C3" w:rsidRDefault="009E01C3" w:rsidP="002C752F">
      <w:pPr>
        <w:rPr>
          <w:rFonts w:ascii="Times New Roman" w:hAnsi="Times New Roman" w:cs="Times New Roman"/>
        </w:rPr>
      </w:pPr>
    </w:p>
    <w:p w14:paraId="3C54C5E1" w14:textId="6225BD65" w:rsidR="009D7770" w:rsidRDefault="009D7770" w:rsidP="002C752F">
      <w:pPr>
        <w:rPr>
          <w:ins w:id="30" w:author="Katja Seltmann" w:date="2022-05-11T13:35:00Z"/>
          <w:rFonts w:ascii="Times New Roman" w:hAnsi="Times New Roman" w:cs="Times New Roman"/>
        </w:rPr>
      </w:pPr>
      <w:commentRangeStart w:id="31"/>
      <w:ins w:id="32" w:author="Katja Seltmann" w:date="2022-05-11T13:35:00Z">
        <w:r w:rsidRPr="009D7770">
          <w:rPr>
            <w:rFonts w:ascii="Times New Roman" w:hAnsi="Times New Roman" w:cs="Times New Roman"/>
            <w:highlight w:val="yellow"/>
          </w:rPr>
          <w:t xml:space="preserve">Resolved duplicates </w:t>
        </w:r>
        <w:commentRangeEnd w:id="31"/>
        <w:r>
          <w:rPr>
            <w:rStyle w:val="CommentReference"/>
            <w:rFonts w:ascii="Times New Roman" w:eastAsia="Times New Roman" w:hAnsi="Times New Roman" w:cs="Times New Roman"/>
            <w:color w:val="00000A"/>
            <w:lang w:eastAsia="zh-CN"/>
          </w:rPr>
          <w:commentReference w:id="31"/>
        </w:r>
        <w:r w:rsidRPr="009D7770">
          <w:rPr>
            <w:rFonts w:ascii="Times New Roman" w:hAnsi="Times New Roman" w:cs="Times New Roman"/>
            <w:highlight w:val="yellow"/>
          </w:rPr>
          <w:t>in the dataset....</w:t>
        </w:r>
      </w:ins>
    </w:p>
    <w:p w14:paraId="28FE6B11" w14:textId="77777777" w:rsidR="009D7770" w:rsidRDefault="009D7770" w:rsidP="002C752F">
      <w:pPr>
        <w:rPr>
          <w:ins w:id="33" w:author="Katja Seltmann" w:date="2022-05-11T13:35:00Z"/>
          <w:rFonts w:ascii="Times New Roman" w:hAnsi="Times New Roman" w:cs="Times New Roman"/>
        </w:rPr>
      </w:pPr>
    </w:p>
    <w:p w14:paraId="6182C0FD" w14:textId="1F5F1C97" w:rsidR="00891686" w:rsidRDefault="009E01C3" w:rsidP="002C752F">
      <w:pPr>
        <w:rPr>
          <w:rFonts w:ascii="Times New Roman" w:hAnsi="Times New Roman" w:cs="Times New Roman"/>
        </w:rPr>
      </w:pPr>
      <w:r>
        <w:rPr>
          <w:rFonts w:ascii="Times New Roman" w:hAnsi="Times New Roman" w:cs="Times New Roman"/>
        </w:rPr>
        <w:t xml:space="preserve">Next, we formatted the event date </w:t>
      </w:r>
      <w:proofErr w:type="spellStart"/>
      <w:r>
        <w:rPr>
          <w:rFonts w:ascii="Times New Roman" w:hAnsi="Times New Roman" w:cs="Times New Roman"/>
        </w:rPr>
        <w:t>unix</w:t>
      </w:r>
      <w:proofErr w:type="spellEnd"/>
      <w:r>
        <w:rPr>
          <w:rFonts w:ascii="Times New Roman" w:hAnsi="Times New Roman" w:cs="Times New Roman"/>
        </w:rPr>
        <w:t xml:space="preserve"> epoch column in </w:t>
      </w:r>
      <w:proofErr w:type="spellStart"/>
      <w:r>
        <w:rPr>
          <w:rFonts w:ascii="Times New Roman" w:hAnsi="Times New Roman" w:cs="Times New Roman"/>
        </w:rPr>
        <w:t>Globi</w:t>
      </w:r>
      <w:proofErr w:type="spellEnd"/>
      <w:r>
        <w:rPr>
          <w:rFonts w:ascii="Times New Roman" w:hAnsi="Times New Roman" w:cs="Times New Roman"/>
        </w:rPr>
        <w:t xml:space="preserve"> to </w:t>
      </w:r>
      <w:r w:rsidR="00891686">
        <w:rPr>
          <w:rFonts w:ascii="Times New Roman" w:hAnsi="Times New Roman" w:cs="Times New Roman"/>
        </w:rPr>
        <w:t xml:space="preserve">year, month, and day the observation occurred; and using the bee species, plant species, and phenology data, we created a list of bee-plant species interactions that are possible. </w:t>
      </w:r>
      <w:r w:rsidR="00A06E65">
        <w:rPr>
          <w:rFonts w:ascii="Times New Roman" w:hAnsi="Times New Roman" w:cs="Times New Roman"/>
        </w:rPr>
        <w:t xml:space="preserve">Likewise, we could have created a list of the “forbidden-links”, meaning that </w:t>
      </w:r>
      <w:commentRangeStart w:id="34"/>
      <w:r w:rsidR="00A06E65">
        <w:rPr>
          <w:rFonts w:ascii="Times New Roman" w:hAnsi="Times New Roman" w:cs="Times New Roman"/>
        </w:rPr>
        <w:t xml:space="preserve">either the bee or plant species are not active during the same </w:t>
      </w:r>
      <w:proofErr w:type="gramStart"/>
      <w:r w:rsidR="00A06E65">
        <w:rPr>
          <w:rFonts w:ascii="Times New Roman" w:hAnsi="Times New Roman" w:cs="Times New Roman"/>
        </w:rPr>
        <w:t>time</w:t>
      </w:r>
      <w:proofErr w:type="gramEnd"/>
      <w:r w:rsidR="00A06E65">
        <w:rPr>
          <w:rFonts w:ascii="Times New Roman" w:hAnsi="Times New Roman" w:cs="Times New Roman"/>
        </w:rPr>
        <w:t xml:space="preserve"> so this interaction is impossible</w:t>
      </w:r>
      <w:commentRangeEnd w:id="34"/>
      <w:r w:rsidR="00A06E65">
        <w:rPr>
          <w:rStyle w:val="CommentReference"/>
          <w:rFonts w:ascii="Times New Roman" w:eastAsia="Times New Roman" w:hAnsi="Times New Roman" w:cs="Times New Roman"/>
          <w:color w:val="00000A"/>
          <w:lang w:eastAsia="zh-CN"/>
        </w:rPr>
        <w:commentReference w:id="34"/>
      </w:r>
      <w:r w:rsidR="00A06E65">
        <w:rPr>
          <w:rFonts w:ascii="Times New Roman" w:hAnsi="Times New Roman" w:cs="Times New Roman"/>
        </w:rPr>
        <w:t xml:space="preserve">. </w:t>
      </w:r>
      <w:r w:rsidR="00F100B6">
        <w:rPr>
          <w:rFonts w:ascii="Times New Roman" w:hAnsi="Times New Roman" w:cs="Times New Roman"/>
        </w:rPr>
        <w:t xml:space="preserve">We removed all </w:t>
      </w:r>
      <w:proofErr w:type="spellStart"/>
      <w:r w:rsidR="00F100B6">
        <w:rPr>
          <w:rFonts w:ascii="Times New Roman" w:hAnsi="Times New Roman" w:cs="Times New Roman"/>
        </w:rPr>
        <w:t>Globi</w:t>
      </w:r>
      <w:proofErr w:type="spellEnd"/>
      <w:r w:rsidR="00F100B6">
        <w:rPr>
          <w:rFonts w:ascii="Times New Roman" w:hAnsi="Times New Roman" w:cs="Times New Roman"/>
        </w:rPr>
        <w:t xml:space="preserve"> observations without month information, which reduced our dataset to </w:t>
      </w:r>
      <w:r w:rsidR="00426383">
        <w:rPr>
          <w:rFonts w:ascii="Times New Roman" w:hAnsi="Times New Roman" w:cs="Times New Roman"/>
        </w:rPr>
        <w:t>515</w:t>
      </w:r>
      <w:r w:rsidR="00F100B6">
        <w:rPr>
          <w:rFonts w:ascii="Times New Roman" w:hAnsi="Times New Roman" w:cs="Times New Roman"/>
        </w:rPr>
        <w:t xml:space="preserve"> observations.</w:t>
      </w:r>
    </w:p>
    <w:p w14:paraId="5D85597E" w14:textId="5FC730AE" w:rsidR="00A06E65" w:rsidRDefault="00A06E65" w:rsidP="002C752F">
      <w:pPr>
        <w:rPr>
          <w:rFonts w:ascii="Times New Roman" w:hAnsi="Times New Roman" w:cs="Times New Roman"/>
        </w:rPr>
      </w:pPr>
    </w:p>
    <w:p w14:paraId="77A3715A" w14:textId="09BD6815" w:rsidR="00A06E65" w:rsidRDefault="005D5A48" w:rsidP="002C752F">
      <w:pPr>
        <w:rPr>
          <w:rFonts w:ascii="Times New Roman" w:hAnsi="Times New Roman" w:cs="Times New Roman"/>
        </w:rPr>
      </w:pPr>
      <w:r>
        <w:rPr>
          <w:rFonts w:ascii="Times New Roman" w:hAnsi="Times New Roman" w:cs="Times New Roman"/>
        </w:rPr>
        <w:t>T</w:t>
      </w:r>
      <w:r w:rsidR="00A06E65">
        <w:rPr>
          <w:rFonts w:ascii="Times New Roman" w:hAnsi="Times New Roman" w:cs="Times New Roman"/>
        </w:rPr>
        <w:t xml:space="preserve">o format the data for the analysis, we created a 4-D array with bee species as the first dimension (139 species), plant species as the second (562 species), month as the third dimension (12 months), and source citation as the fourth dimension (7 citations). This created an array with 6,631,968 possible combinations, but we found that there are only </w:t>
      </w:r>
      <w:r w:rsidR="00F100B6" w:rsidRPr="00F100B6">
        <w:rPr>
          <w:rFonts w:ascii="Times New Roman" w:hAnsi="Times New Roman" w:cs="Times New Roman"/>
        </w:rPr>
        <w:t>216</w:t>
      </w:r>
      <w:r w:rsidR="00F100B6">
        <w:rPr>
          <w:rFonts w:ascii="Times New Roman" w:hAnsi="Times New Roman" w:cs="Times New Roman"/>
        </w:rPr>
        <w:t>,</w:t>
      </w:r>
      <w:r w:rsidR="00F100B6" w:rsidRPr="00F100B6">
        <w:rPr>
          <w:rFonts w:ascii="Times New Roman" w:hAnsi="Times New Roman" w:cs="Times New Roman"/>
        </w:rPr>
        <w:t>385</w:t>
      </w:r>
      <w:r w:rsidR="00F100B6">
        <w:rPr>
          <w:rFonts w:ascii="Times New Roman" w:hAnsi="Times New Roman" w:cs="Times New Roman"/>
        </w:rPr>
        <w:t xml:space="preserve"> </w:t>
      </w:r>
      <w:r w:rsidR="00A06E65">
        <w:rPr>
          <w:rFonts w:ascii="Times New Roman" w:hAnsi="Times New Roman" w:cs="Times New Roman"/>
        </w:rPr>
        <w:t xml:space="preserve">total possible </w:t>
      </w:r>
      <w:r>
        <w:rPr>
          <w:rFonts w:ascii="Times New Roman" w:hAnsi="Times New Roman" w:cs="Times New Roman"/>
        </w:rPr>
        <w:t>bee-plant interactions.</w:t>
      </w:r>
      <w:r w:rsidR="00F100B6">
        <w:rPr>
          <w:rFonts w:ascii="Times New Roman" w:hAnsi="Times New Roman" w:cs="Times New Roman"/>
        </w:rPr>
        <w:t xml:space="preserve"> </w:t>
      </w:r>
      <w:r w:rsidR="00397FAC">
        <w:rPr>
          <w:rFonts w:ascii="Times New Roman" w:hAnsi="Times New Roman" w:cs="Times New Roman"/>
        </w:rPr>
        <w:t>G</w:t>
      </w:r>
      <w:r w:rsidR="00F100B6">
        <w:rPr>
          <w:rFonts w:ascii="Times New Roman" w:hAnsi="Times New Roman" w:cs="Times New Roman"/>
        </w:rPr>
        <w:t>iven</w:t>
      </w:r>
      <w:r w:rsidR="00397FAC">
        <w:rPr>
          <w:rFonts w:ascii="Times New Roman" w:hAnsi="Times New Roman" w:cs="Times New Roman"/>
        </w:rPr>
        <w:t xml:space="preserve"> that</w:t>
      </w:r>
      <w:r w:rsidR="00F100B6">
        <w:rPr>
          <w:rFonts w:ascii="Times New Roman" w:hAnsi="Times New Roman" w:cs="Times New Roman"/>
        </w:rPr>
        <w:t xml:space="preserve"> not every source citation goes out to the field every month, </w:t>
      </w:r>
      <w:r w:rsidR="00397FAC">
        <w:rPr>
          <w:rFonts w:ascii="Times New Roman" w:hAnsi="Times New Roman" w:cs="Times New Roman"/>
        </w:rPr>
        <w:t xml:space="preserve">there was only a total of </w:t>
      </w:r>
      <w:r w:rsidR="00BB050C">
        <w:rPr>
          <w:rFonts w:ascii="Times New Roman" w:hAnsi="Times New Roman" w:cs="Times New Roman"/>
        </w:rPr>
        <w:t>611,237</w:t>
      </w:r>
      <w:r w:rsidR="00397FAC">
        <w:rPr>
          <w:rFonts w:ascii="Times New Roman" w:hAnsi="Times New Roman" w:cs="Times New Roman"/>
        </w:rPr>
        <w:t xml:space="preserve"> possible bee-plant observations with</w:t>
      </w:r>
      <w:r w:rsidR="00BB050C">
        <w:rPr>
          <w:rFonts w:ascii="Times New Roman" w:hAnsi="Times New Roman" w:cs="Times New Roman"/>
        </w:rPr>
        <w:t>in</w:t>
      </w:r>
      <w:r w:rsidR="00397FAC">
        <w:rPr>
          <w:rFonts w:ascii="Times New Roman" w:hAnsi="Times New Roman" w:cs="Times New Roman"/>
        </w:rPr>
        <w:t xml:space="preserve"> </w:t>
      </w:r>
      <w:r w:rsidR="00F22F6D">
        <w:rPr>
          <w:rFonts w:ascii="Times New Roman" w:hAnsi="Times New Roman" w:cs="Times New Roman"/>
        </w:rPr>
        <w:t xml:space="preserve">the </w:t>
      </w:r>
      <w:r w:rsidR="00BB050C">
        <w:rPr>
          <w:rFonts w:ascii="Times New Roman" w:hAnsi="Times New Roman" w:cs="Times New Roman"/>
        </w:rPr>
        <w:t>months</w:t>
      </w:r>
      <w:r w:rsidR="00F22F6D">
        <w:rPr>
          <w:rFonts w:ascii="Times New Roman" w:hAnsi="Times New Roman" w:cs="Times New Roman"/>
        </w:rPr>
        <w:t xml:space="preserve"> that each source citation was in the field</w:t>
      </w:r>
      <w:r w:rsidR="00F100B6">
        <w:rPr>
          <w:rFonts w:ascii="Times New Roman" w:hAnsi="Times New Roman" w:cs="Times New Roman"/>
        </w:rPr>
        <w:t xml:space="preserve">. </w:t>
      </w:r>
      <w:r>
        <w:rPr>
          <w:rFonts w:ascii="Times New Roman" w:hAnsi="Times New Roman" w:cs="Times New Roman"/>
        </w:rPr>
        <w:t xml:space="preserve"> </w:t>
      </w:r>
      <w:r w:rsidR="00A06E65">
        <w:rPr>
          <w:rFonts w:ascii="Times New Roman" w:hAnsi="Times New Roman" w:cs="Times New Roman"/>
        </w:rPr>
        <w:t xml:space="preserve">  </w:t>
      </w:r>
    </w:p>
    <w:p w14:paraId="475D8BC2" w14:textId="1ADA7C8B" w:rsidR="005D5A48" w:rsidRDefault="005D5A48" w:rsidP="002C752F">
      <w:pPr>
        <w:rPr>
          <w:rFonts w:ascii="Times New Roman" w:hAnsi="Times New Roman" w:cs="Times New Roman"/>
        </w:rPr>
      </w:pPr>
    </w:p>
    <w:p w14:paraId="5E62F684" w14:textId="2FAAB294" w:rsidR="005D5A48" w:rsidRPr="005D5A48" w:rsidRDefault="005D5A48" w:rsidP="005D5A48">
      <w:pPr>
        <w:rPr>
          <w:rFonts w:ascii="Times New Roman" w:hAnsi="Times New Roman" w:cs="Times New Roman"/>
        </w:rPr>
      </w:pPr>
      <w:r>
        <w:rPr>
          <w:rFonts w:ascii="Times New Roman" w:hAnsi="Times New Roman" w:cs="Times New Roman"/>
        </w:rPr>
        <w:t xml:space="preserve">Lastly, we populated the 4-D array with the observed bee-plant interactions </w:t>
      </w:r>
      <w:r w:rsidR="00663C69">
        <w:rPr>
          <w:rFonts w:ascii="Times New Roman" w:hAnsi="Times New Roman" w:cs="Times New Roman"/>
        </w:rPr>
        <w:t>using the</w:t>
      </w:r>
      <w:r>
        <w:rPr>
          <w:rFonts w:ascii="Times New Roman" w:hAnsi="Times New Roman" w:cs="Times New Roman"/>
        </w:rPr>
        <w:t xml:space="preserve"> </w:t>
      </w:r>
      <w:proofErr w:type="spellStart"/>
      <w:r>
        <w:rPr>
          <w:rFonts w:ascii="Times New Roman" w:hAnsi="Times New Roman" w:cs="Times New Roman"/>
        </w:rPr>
        <w:t>Globi</w:t>
      </w:r>
      <w:proofErr w:type="spellEnd"/>
      <w:r w:rsidR="00663C69">
        <w:rPr>
          <w:rFonts w:ascii="Times New Roman" w:hAnsi="Times New Roman" w:cs="Times New Roman"/>
        </w:rPr>
        <w:t xml:space="preserve"> observations. We populated the 4-D array with a value of </w:t>
      </w:r>
      <w:r>
        <w:rPr>
          <w:rFonts w:ascii="Times New Roman" w:hAnsi="Times New Roman" w:cs="Times New Roman"/>
        </w:rPr>
        <w:t>1</w:t>
      </w:r>
      <w:r w:rsidR="00663C69">
        <w:rPr>
          <w:rFonts w:ascii="Times New Roman" w:hAnsi="Times New Roman" w:cs="Times New Roman"/>
        </w:rPr>
        <w:t xml:space="preserve"> for each bee-plant interaction during the month that each source citation was </w:t>
      </w:r>
      <w:r w:rsidR="00426383">
        <w:rPr>
          <w:rFonts w:ascii="Times New Roman" w:hAnsi="Times New Roman" w:cs="Times New Roman"/>
        </w:rPr>
        <w:t>in the field. W</w:t>
      </w:r>
      <w:r>
        <w:rPr>
          <w:rFonts w:ascii="Times New Roman" w:hAnsi="Times New Roman" w:cs="Times New Roman"/>
        </w:rPr>
        <w:t xml:space="preserve">e filled in the rest of the possible bee-plant interactions with a non-detection (= 0). </w:t>
      </w:r>
      <w:commentRangeStart w:id="35"/>
      <w:r w:rsidR="00426383">
        <w:rPr>
          <w:rFonts w:ascii="Times New Roman" w:hAnsi="Times New Roman" w:cs="Times New Roman"/>
        </w:rPr>
        <w:t xml:space="preserve">Note that in some cases there the same source citation documented the same bee-plant interaction during the same month. In total, there were 278 unique detections of bee-plant-month-citation. </w:t>
      </w:r>
      <w:commentRangeEnd w:id="35"/>
      <w:r w:rsidR="00426383">
        <w:rPr>
          <w:rStyle w:val="CommentReference"/>
          <w:rFonts w:ascii="Times New Roman" w:eastAsia="Times New Roman" w:hAnsi="Times New Roman" w:cs="Times New Roman"/>
          <w:color w:val="00000A"/>
          <w:lang w:eastAsia="zh-CN"/>
        </w:rPr>
        <w:commentReference w:id="35"/>
      </w:r>
      <w:r w:rsidR="00426383">
        <w:rPr>
          <w:rFonts w:ascii="Times New Roman" w:hAnsi="Times New Roman" w:cs="Times New Roman"/>
        </w:rPr>
        <w:t>Also n</w:t>
      </w:r>
      <w:r>
        <w:rPr>
          <w:rFonts w:ascii="Times New Roman" w:hAnsi="Times New Roman" w:cs="Times New Roman"/>
        </w:rPr>
        <w:t>ote that w</w:t>
      </w:r>
      <w:r w:rsidRPr="005D5A48">
        <w:rPr>
          <w:rFonts w:ascii="Times New Roman" w:hAnsi="Times New Roman" w:cs="Times New Roman"/>
        </w:rPr>
        <w:t>e collapsed all opportunistic records by source citation</w:t>
      </w:r>
      <w:r>
        <w:rPr>
          <w:rFonts w:ascii="Times New Roman" w:hAnsi="Times New Roman" w:cs="Times New Roman"/>
        </w:rPr>
        <w:t xml:space="preserve">, such as those from </w:t>
      </w:r>
      <w:proofErr w:type="spellStart"/>
      <w:r>
        <w:rPr>
          <w:rFonts w:ascii="Times New Roman" w:hAnsi="Times New Roman" w:cs="Times New Roman"/>
        </w:rPr>
        <w:t>iNaturalist</w:t>
      </w:r>
      <w:proofErr w:type="spellEnd"/>
      <w:r>
        <w:rPr>
          <w:rFonts w:ascii="Times New Roman" w:hAnsi="Times New Roman" w:cs="Times New Roman"/>
        </w:rPr>
        <w:t xml:space="preserve"> </w:t>
      </w:r>
      <w:r w:rsidRPr="005D5A48">
        <w:rPr>
          <w:rFonts w:ascii="Times New Roman" w:hAnsi="Times New Roman" w:cs="Times New Roman"/>
        </w:rPr>
        <w:t>- such that if a bee-plant interaction was ever documented, then it received a 1 (</w:t>
      </w:r>
      <w:r>
        <w:rPr>
          <w:rFonts w:ascii="Times New Roman" w:hAnsi="Times New Roman" w:cs="Times New Roman"/>
        </w:rPr>
        <w:t>detection</w:t>
      </w:r>
      <w:r w:rsidRPr="005D5A48">
        <w:rPr>
          <w:rFonts w:ascii="Times New Roman" w:hAnsi="Times New Roman" w:cs="Times New Roman"/>
        </w:rPr>
        <w:t xml:space="preserve">) in the </w:t>
      </w:r>
      <w:r>
        <w:rPr>
          <w:rFonts w:ascii="Times New Roman" w:hAnsi="Times New Roman" w:cs="Times New Roman"/>
        </w:rPr>
        <w:t>final 4-D array</w:t>
      </w:r>
      <w:r w:rsidRPr="005D5A48">
        <w:rPr>
          <w:rFonts w:ascii="Times New Roman" w:hAnsi="Times New Roman" w:cs="Times New Roman"/>
        </w:rPr>
        <w:t xml:space="preserve">, and all others were marked 0. </w:t>
      </w:r>
    </w:p>
    <w:p w14:paraId="71BE719F" w14:textId="560F2D97" w:rsidR="00A27D47" w:rsidRDefault="00A27D47" w:rsidP="00F912F6">
      <w:pPr>
        <w:rPr>
          <w:rFonts w:ascii="Times New Roman" w:hAnsi="Times New Roman" w:cs="Times New Roman"/>
          <w:i/>
          <w:iCs/>
        </w:rPr>
      </w:pPr>
    </w:p>
    <w:p w14:paraId="164F8E0F" w14:textId="486C58B0" w:rsidR="00697524" w:rsidRDefault="00697524" w:rsidP="00697524">
      <w:pPr>
        <w:rPr>
          <w:rFonts w:ascii="Times New Roman" w:hAnsi="Times New Roman" w:cs="Times New Roman"/>
        </w:rPr>
      </w:pPr>
      <w:r>
        <w:rPr>
          <w:rFonts w:ascii="Times New Roman" w:hAnsi="Times New Roman" w:cs="Times New Roman"/>
          <w:i/>
          <w:iCs/>
        </w:rPr>
        <w:t>Model c</w:t>
      </w:r>
      <w:r w:rsidRPr="00C4422D">
        <w:rPr>
          <w:rFonts w:ascii="Times New Roman" w:hAnsi="Times New Roman" w:cs="Times New Roman"/>
          <w:i/>
          <w:iCs/>
        </w:rPr>
        <w:t>ovariates</w:t>
      </w:r>
    </w:p>
    <w:p w14:paraId="1F54E12F" w14:textId="24473FFE" w:rsidR="00697524" w:rsidRDefault="00697524" w:rsidP="00F912F6">
      <w:pPr>
        <w:rPr>
          <w:rFonts w:ascii="Times New Roman" w:hAnsi="Times New Roman" w:cs="Times New Roman"/>
          <w:i/>
          <w:iCs/>
        </w:rPr>
      </w:pPr>
    </w:p>
    <w:p w14:paraId="5C6EBC41" w14:textId="3AB53A01" w:rsidR="00697524" w:rsidRDefault="00206BBA" w:rsidP="00F912F6">
      <w:pPr>
        <w:rPr>
          <w:rFonts w:ascii="Times New Roman" w:hAnsi="Times New Roman" w:cs="Times New Roman"/>
        </w:rPr>
      </w:pPr>
      <w:commentRangeStart w:id="36"/>
      <w:r>
        <w:rPr>
          <w:rFonts w:ascii="Times New Roman" w:hAnsi="Times New Roman" w:cs="Times New Roman"/>
        </w:rPr>
        <w:t xml:space="preserve">&lt;ADD TEXT </w:t>
      </w:r>
      <w:commentRangeStart w:id="37"/>
      <w:r>
        <w:rPr>
          <w:rFonts w:ascii="Times New Roman" w:hAnsi="Times New Roman" w:cs="Times New Roman"/>
        </w:rPr>
        <w:t>HERE&gt;</w:t>
      </w:r>
      <w:commentRangeEnd w:id="36"/>
      <w:r>
        <w:rPr>
          <w:rStyle w:val="CommentReference"/>
          <w:rFonts w:ascii="Times New Roman" w:eastAsia="Times New Roman" w:hAnsi="Times New Roman" w:cs="Times New Roman"/>
          <w:color w:val="00000A"/>
          <w:lang w:eastAsia="zh-CN"/>
        </w:rPr>
        <w:commentReference w:id="36"/>
      </w:r>
      <w:commentRangeEnd w:id="37"/>
      <w:r w:rsidR="00543246">
        <w:rPr>
          <w:rStyle w:val="CommentReference"/>
          <w:rFonts w:ascii="Times New Roman" w:eastAsia="Times New Roman" w:hAnsi="Times New Roman" w:cs="Times New Roman"/>
          <w:color w:val="00000A"/>
          <w:lang w:eastAsia="zh-CN"/>
        </w:rPr>
        <w:commentReference w:id="37"/>
      </w:r>
    </w:p>
    <w:p w14:paraId="557F0BD5" w14:textId="77777777" w:rsidR="00206BBA" w:rsidRDefault="00206BBA" w:rsidP="00F912F6">
      <w:pPr>
        <w:rPr>
          <w:rFonts w:ascii="Times New Roman" w:hAnsi="Times New Roman" w:cs="Times New Roman"/>
          <w:i/>
          <w:iCs/>
        </w:rPr>
      </w:pPr>
    </w:p>
    <w:p w14:paraId="27682B3A" w14:textId="7753D035" w:rsidR="00F912F6" w:rsidRDefault="00697524" w:rsidP="00F912F6">
      <w:pPr>
        <w:rPr>
          <w:rFonts w:ascii="Times New Roman" w:hAnsi="Times New Roman" w:cs="Times New Roman"/>
          <w:i/>
          <w:iCs/>
        </w:rPr>
      </w:pPr>
      <w:r>
        <w:rPr>
          <w:rFonts w:ascii="Times New Roman" w:hAnsi="Times New Roman" w:cs="Times New Roman"/>
          <w:i/>
          <w:iCs/>
        </w:rPr>
        <w:t>Model a</w:t>
      </w:r>
      <w:r w:rsidR="001407DA">
        <w:rPr>
          <w:rFonts w:ascii="Times New Roman" w:hAnsi="Times New Roman" w:cs="Times New Roman"/>
          <w:i/>
          <w:iCs/>
        </w:rPr>
        <w:t>ssumptions</w:t>
      </w:r>
    </w:p>
    <w:p w14:paraId="3AB34748" w14:textId="6651FA0E" w:rsidR="005D5A48" w:rsidRDefault="005D5A48" w:rsidP="00F912F6">
      <w:pPr>
        <w:rPr>
          <w:rFonts w:ascii="Times New Roman" w:hAnsi="Times New Roman" w:cs="Times New Roman"/>
        </w:rPr>
      </w:pPr>
    </w:p>
    <w:p w14:paraId="03E4202E" w14:textId="77777777" w:rsidR="00196386" w:rsidRDefault="00196386" w:rsidP="00196386">
      <w:pPr>
        <w:rPr>
          <w:rFonts w:ascii="Times New Roman" w:hAnsi="Times New Roman" w:cs="Times New Roman"/>
        </w:rPr>
      </w:pPr>
      <w:r>
        <w:rPr>
          <w:rFonts w:ascii="Times New Roman" w:hAnsi="Times New Roman" w:cs="Times New Roman"/>
        </w:rPr>
        <w:t>Given that we are using the single-level occupancy model in a different way, we explicit outline the assumptions we are making with the data and model formulation:</w:t>
      </w:r>
    </w:p>
    <w:p w14:paraId="17E31DCD" w14:textId="16BE2481" w:rsidR="00196386" w:rsidRPr="00AC5555" w:rsidRDefault="00196386" w:rsidP="00AC5555">
      <w:pPr>
        <w:pStyle w:val="ListParagraph"/>
        <w:numPr>
          <w:ilvl w:val="0"/>
          <w:numId w:val="5"/>
        </w:numPr>
        <w:rPr>
          <w:rFonts w:ascii="Times New Roman" w:hAnsi="Times New Roman" w:cs="Times New Roman"/>
        </w:rPr>
      </w:pPr>
      <w:r w:rsidRPr="00AC5555">
        <w:rPr>
          <w:rFonts w:ascii="Times New Roman" w:hAnsi="Times New Roman" w:cs="Times New Roman"/>
        </w:rPr>
        <w:t>We assume that all bee and plant species occur across our entire geographic window</w:t>
      </w:r>
      <w:r w:rsidR="00206BBA">
        <w:rPr>
          <w:rFonts w:ascii="Times New Roman" w:hAnsi="Times New Roman" w:cs="Times New Roman"/>
        </w:rPr>
        <w:t>. Given this, an i</w:t>
      </w:r>
      <w:r w:rsidRPr="00AC5555">
        <w:rPr>
          <w:rFonts w:ascii="Times New Roman" w:hAnsi="Times New Roman" w:cs="Times New Roman"/>
        </w:rPr>
        <w:t>mplicit assumption</w:t>
      </w:r>
      <w:r w:rsidR="00206BBA">
        <w:rPr>
          <w:rFonts w:ascii="Times New Roman" w:hAnsi="Times New Roman" w:cs="Times New Roman"/>
        </w:rPr>
        <w:t xml:space="preserve"> we are making is</w:t>
      </w:r>
      <w:r w:rsidRPr="00AC5555">
        <w:rPr>
          <w:rFonts w:ascii="Times New Roman" w:hAnsi="Times New Roman" w:cs="Times New Roman"/>
        </w:rPr>
        <w:t xml:space="preserve"> that bee-plant interactions are static and do not vary across space or time (i.e.,</w:t>
      </w:r>
      <w:commentRangeStart w:id="38"/>
      <w:r w:rsidRPr="00AC5555">
        <w:rPr>
          <w:rFonts w:ascii="Times New Roman" w:hAnsi="Times New Roman" w:cs="Times New Roman"/>
        </w:rPr>
        <w:t xml:space="preserve"> no extinction or colonization events- a bee species always interacts with a plant species regardless of location and time)</w:t>
      </w:r>
      <w:r w:rsidR="00206BBA">
        <w:rPr>
          <w:rFonts w:ascii="Times New Roman" w:hAnsi="Times New Roman" w:cs="Times New Roman"/>
        </w:rPr>
        <w:t>.</w:t>
      </w:r>
      <w:commentRangeEnd w:id="38"/>
      <w:r w:rsidR="00B51A9B">
        <w:rPr>
          <w:rStyle w:val="CommentReference"/>
          <w:rFonts w:ascii="Times New Roman" w:eastAsia="Times New Roman" w:hAnsi="Times New Roman" w:cs="Times New Roman"/>
          <w:color w:val="00000A"/>
          <w:lang w:eastAsia="zh-CN"/>
        </w:rPr>
        <w:commentReference w:id="38"/>
      </w:r>
    </w:p>
    <w:p w14:paraId="3639CCC7" w14:textId="3714B771" w:rsidR="00206BBA" w:rsidRDefault="00206BBA" w:rsidP="00AC5555">
      <w:pPr>
        <w:pStyle w:val="ListParagraph"/>
        <w:numPr>
          <w:ilvl w:val="0"/>
          <w:numId w:val="5"/>
        </w:numPr>
        <w:rPr>
          <w:rFonts w:ascii="Times New Roman" w:hAnsi="Times New Roman" w:cs="Times New Roman"/>
        </w:rPr>
      </w:pPr>
      <w:r>
        <w:rPr>
          <w:rFonts w:ascii="Times New Roman" w:hAnsi="Times New Roman" w:cs="Times New Roman"/>
        </w:rPr>
        <w:t>We assume</w:t>
      </w:r>
      <w:r w:rsidRPr="00AC5555">
        <w:rPr>
          <w:rFonts w:ascii="Times New Roman" w:hAnsi="Times New Roman" w:cs="Times New Roman"/>
        </w:rPr>
        <w:t xml:space="preserve"> that not all bee and plant species interact with one another. </w:t>
      </w:r>
      <w:r>
        <w:rPr>
          <w:rFonts w:ascii="Times New Roman" w:hAnsi="Times New Roman" w:cs="Times New Roman"/>
        </w:rPr>
        <w:t xml:space="preserve">We are using bee and plant phenology data to determine when each bee and plant species is active </w:t>
      </w:r>
      <w:r>
        <w:rPr>
          <w:rFonts w:ascii="Times New Roman" w:hAnsi="Times New Roman" w:cs="Times New Roman"/>
        </w:rPr>
        <w:lastRenderedPageBreak/>
        <w:t>or flowering, respectively. If a bee is active and a plant is flowering, then we assume that there could be a bee-plant interaction.</w:t>
      </w:r>
    </w:p>
    <w:p w14:paraId="5E93B08B" w14:textId="1664DB32" w:rsidR="005D5A48" w:rsidRPr="00AC5555" w:rsidRDefault="00196386" w:rsidP="00AC5555">
      <w:pPr>
        <w:pStyle w:val="ListParagraph"/>
        <w:numPr>
          <w:ilvl w:val="0"/>
          <w:numId w:val="5"/>
        </w:numPr>
        <w:rPr>
          <w:rFonts w:ascii="Times New Roman" w:hAnsi="Times New Roman" w:cs="Times New Roman"/>
        </w:rPr>
      </w:pPr>
      <w:r w:rsidRPr="00AC5555">
        <w:rPr>
          <w:rFonts w:ascii="Times New Roman" w:hAnsi="Times New Roman" w:cs="Times New Roman"/>
        </w:rPr>
        <w:t>We assume that each source citation had the opportunity to document all bee-plant interactions.</w:t>
      </w:r>
      <w:r w:rsidR="00AC5555">
        <w:rPr>
          <w:rFonts w:ascii="Times New Roman" w:hAnsi="Times New Roman" w:cs="Times New Roman"/>
        </w:rPr>
        <w:t xml:space="preserve"> </w:t>
      </w:r>
      <w:r w:rsidRPr="00AC5555">
        <w:rPr>
          <w:rFonts w:ascii="Times New Roman" w:hAnsi="Times New Roman" w:cs="Times New Roman"/>
        </w:rPr>
        <w:t>We inferred non-detections for bee-plant interactions even when there is no evidence that each plant species was visited.</w:t>
      </w:r>
      <w:r w:rsidR="00AC5555">
        <w:rPr>
          <w:rFonts w:ascii="Times New Roman" w:hAnsi="Times New Roman" w:cs="Times New Roman"/>
        </w:rPr>
        <w:t xml:space="preserve"> </w:t>
      </w:r>
      <w:r w:rsidRPr="00AC5555">
        <w:rPr>
          <w:rFonts w:ascii="Times New Roman" w:hAnsi="Times New Roman" w:cs="Times New Roman"/>
        </w:rPr>
        <w:t>This assumption allows us to do the following: use the different source citations as the 'repeated survey' for each bee-plant interaction.</w:t>
      </w:r>
    </w:p>
    <w:p w14:paraId="5A022C7F" w14:textId="595E9822" w:rsidR="000D36AE" w:rsidRDefault="00196386" w:rsidP="00AC5555">
      <w:pPr>
        <w:pStyle w:val="ListParagraph"/>
        <w:numPr>
          <w:ilvl w:val="0"/>
          <w:numId w:val="5"/>
        </w:numPr>
        <w:rPr>
          <w:rFonts w:ascii="Times New Roman" w:hAnsi="Times New Roman" w:cs="Times New Roman"/>
        </w:rPr>
      </w:pPr>
      <w:r w:rsidRPr="00AC5555">
        <w:rPr>
          <w:rFonts w:ascii="Times New Roman" w:hAnsi="Times New Roman" w:cs="Times New Roman"/>
        </w:rPr>
        <w:t>We assume that a</w:t>
      </w:r>
      <w:r w:rsidR="009D7ED1" w:rsidRPr="00AC5555">
        <w:rPr>
          <w:rFonts w:ascii="Times New Roman" w:hAnsi="Times New Roman" w:cs="Times New Roman"/>
        </w:rPr>
        <w:t xml:space="preserve">ll bee-plant interactions remain </w:t>
      </w:r>
      <w:r w:rsidR="00206BBA">
        <w:rPr>
          <w:rFonts w:ascii="Times New Roman" w:hAnsi="Times New Roman" w:cs="Times New Roman"/>
        </w:rPr>
        <w:t>constant</w:t>
      </w:r>
      <w:r w:rsidR="009D7ED1" w:rsidRPr="00AC5555">
        <w:rPr>
          <w:rFonts w:ascii="Times New Roman" w:hAnsi="Times New Roman" w:cs="Times New Roman"/>
        </w:rPr>
        <w:t xml:space="preserve"> across all </w:t>
      </w:r>
      <w:r w:rsidRPr="00AC5555">
        <w:rPr>
          <w:rFonts w:ascii="Times New Roman" w:hAnsi="Times New Roman" w:cs="Times New Roman"/>
        </w:rPr>
        <w:t xml:space="preserve">observations (i.e., a generalist bee remains generalist). </w:t>
      </w:r>
      <w:commentRangeStart w:id="39"/>
      <w:r w:rsidR="000D36AE" w:rsidRPr="00AC5555">
        <w:rPr>
          <w:rFonts w:ascii="Times New Roman" w:hAnsi="Times New Roman" w:cs="Times New Roman"/>
        </w:rPr>
        <w:t>Bees do not start interacting with new/</w:t>
      </w:r>
      <w:r w:rsidRPr="00AC5555">
        <w:rPr>
          <w:rFonts w:ascii="Times New Roman" w:hAnsi="Times New Roman" w:cs="Times New Roman"/>
        </w:rPr>
        <w:t xml:space="preserve"> </w:t>
      </w:r>
      <w:r w:rsidR="000D36AE" w:rsidRPr="00AC5555">
        <w:rPr>
          <w:rFonts w:ascii="Times New Roman" w:hAnsi="Times New Roman" w:cs="Times New Roman"/>
        </w:rPr>
        <w:t>different plant</w:t>
      </w:r>
      <w:r w:rsidRPr="00AC5555">
        <w:rPr>
          <w:rFonts w:ascii="Times New Roman" w:hAnsi="Times New Roman" w:cs="Times New Roman"/>
        </w:rPr>
        <w:t xml:space="preserve"> species.</w:t>
      </w:r>
      <w:commentRangeEnd w:id="39"/>
      <w:r w:rsidR="004B51E1">
        <w:rPr>
          <w:rStyle w:val="CommentReference"/>
          <w:rFonts w:ascii="Times New Roman" w:eastAsia="Times New Roman" w:hAnsi="Times New Roman" w:cs="Times New Roman"/>
          <w:color w:val="00000A"/>
          <w:lang w:eastAsia="zh-CN"/>
        </w:rPr>
        <w:commentReference w:id="39"/>
      </w:r>
    </w:p>
    <w:p w14:paraId="0E7762DC" w14:textId="4B10E40E" w:rsidR="00206BBA" w:rsidRPr="00AC5555" w:rsidRDefault="00206BBA" w:rsidP="00AC5555">
      <w:pPr>
        <w:pStyle w:val="ListParagraph"/>
        <w:numPr>
          <w:ilvl w:val="0"/>
          <w:numId w:val="5"/>
        </w:numPr>
        <w:rPr>
          <w:rFonts w:ascii="Times New Roman" w:hAnsi="Times New Roman" w:cs="Times New Roman"/>
        </w:rPr>
      </w:pPr>
      <w:r>
        <w:rPr>
          <w:rFonts w:ascii="Times New Roman" w:hAnsi="Times New Roman" w:cs="Times New Roman"/>
        </w:rPr>
        <w:t>We used source citation as a replicate ‘survey’ of each bee-plant interaction. Traditionally, replicate surveys in occupancy models are either temporal or spatial; but here, we use source citation</w:t>
      </w:r>
      <w:r w:rsidR="004B51E1">
        <w:rPr>
          <w:rFonts w:ascii="Times New Roman" w:hAnsi="Times New Roman" w:cs="Times New Roman"/>
        </w:rPr>
        <w:t xml:space="preserve"> </w:t>
      </w:r>
      <w:ins w:id="40" w:author="Katja Seltmann" w:date="2022-05-11T13:35:00Z">
        <w:r w:rsidR="004B51E1" w:rsidRPr="004B51E1">
          <w:rPr>
            <w:rFonts w:ascii="Times New Roman" w:hAnsi="Times New Roman" w:cs="Times New Roman"/>
            <w:highlight w:val="yellow"/>
          </w:rPr>
          <w:t xml:space="preserve">in </w:t>
        </w:r>
        <w:proofErr w:type="spellStart"/>
        <w:r w:rsidR="004B51E1" w:rsidRPr="004B51E1">
          <w:rPr>
            <w:rFonts w:ascii="Times New Roman" w:hAnsi="Times New Roman" w:cs="Times New Roman"/>
            <w:highlight w:val="yellow"/>
          </w:rPr>
          <w:t>GloBI</w:t>
        </w:r>
        <w:proofErr w:type="spellEnd"/>
        <w:r>
          <w:rPr>
            <w:rFonts w:ascii="Times New Roman" w:hAnsi="Times New Roman" w:cs="Times New Roman"/>
          </w:rPr>
          <w:t xml:space="preserve"> </w:t>
        </w:r>
      </w:ins>
      <w:r>
        <w:rPr>
          <w:rFonts w:ascii="Times New Roman" w:hAnsi="Times New Roman" w:cs="Times New Roman"/>
        </w:rPr>
        <w:t xml:space="preserve">as independent replicate surveys, as is the case during double observer surveys. </w:t>
      </w:r>
    </w:p>
    <w:p w14:paraId="321D61FD" w14:textId="77777777" w:rsidR="00EE5655" w:rsidRDefault="00EE5655" w:rsidP="00F912F6">
      <w:pPr>
        <w:rPr>
          <w:rFonts w:ascii="Times New Roman" w:hAnsi="Times New Roman" w:cs="Times New Roman"/>
          <w:i/>
          <w:iCs/>
        </w:rPr>
      </w:pPr>
    </w:p>
    <w:p w14:paraId="31333274" w14:textId="56B612D0" w:rsidR="00C4422D" w:rsidRDefault="00C4422D" w:rsidP="00F912F6">
      <w:pPr>
        <w:rPr>
          <w:rFonts w:ascii="Times New Roman" w:hAnsi="Times New Roman" w:cs="Times New Roman"/>
        </w:rPr>
      </w:pPr>
      <w:r>
        <w:rPr>
          <w:rFonts w:ascii="Times New Roman" w:hAnsi="Times New Roman" w:cs="Times New Roman"/>
          <w:i/>
          <w:iCs/>
        </w:rPr>
        <w:t>Model</w:t>
      </w:r>
      <w:r w:rsidR="00AC5555">
        <w:rPr>
          <w:rFonts w:ascii="Times New Roman" w:hAnsi="Times New Roman" w:cs="Times New Roman"/>
          <w:i/>
          <w:iCs/>
        </w:rPr>
        <w:t xml:space="preserve"> formulation</w:t>
      </w:r>
    </w:p>
    <w:p w14:paraId="5749F8DE" w14:textId="2192B095" w:rsidR="00C4422D" w:rsidRDefault="00C4422D" w:rsidP="00F912F6">
      <w:pPr>
        <w:rPr>
          <w:rFonts w:ascii="Times New Roman" w:hAnsi="Times New Roman" w:cs="Times New Roman"/>
        </w:rPr>
      </w:pPr>
    </w:p>
    <w:p w14:paraId="1C8AA68A" w14:textId="2443E938" w:rsidR="003E687A" w:rsidRDefault="003E687A" w:rsidP="003E687A">
      <w:pPr>
        <w:pStyle w:val="paragraph"/>
        <w:spacing w:before="0" w:beforeAutospacing="0" w:after="0" w:afterAutospacing="0"/>
        <w:textAlignment w:val="baseline"/>
        <w:rPr>
          <w:rFonts w:ascii="Segoe UI" w:hAnsi="Segoe UI" w:cs="Segoe UI"/>
          <w:sz w:val="18"/>
          <w:szCs w:val="18"/>
        </w:rPr>
      </w:pPr>
      <w:r w:rsidRPr="003E687A">
        <w:rPr>
          <w:rStyle w:val="normaltextrun"/>
        </w:rPr>
        <w:t>We used</w:t>
      </w:r>
      <w:r>
        <w:rPr>
          <w:rStyle w:val="normaltextrun"/>
        </w:rPr>
        <w:t xml:space="preserve"> a hierarchical community occupancy model to estimate the probability of bee-plant interactions and the total number of bee species interacting with each plant species (</w:t>
      </w:r>
      <w:proofErr w:type="spellStart"/>
      <w:r>
        <w:rPr>
          <w:rStyle w:val="normaltextrun"/>
        </w:rPr>
        <w:t>Dorazio</w:t>
      </w:r>
      <w:proofErr w:type="spellEnd"/>
      <w:r>
        <w:rPr>
          <w:rStyle w:val="normaltextrun"/>
        </w:rPr>
        <w:t> et al. 2006). Community occupancy models are powerful tools because they preserve the identity of individual species while accounting for variable and imperfect species detection, which is not always the case for traditional methods for quantifying biodiversity (</w:t>
      </w:r>
      <w:proofErr w:type="spellStart"/>
      <w:r>
        <w:rPr>
          <w:rStyle w:val="normaltextrun"/>
        </w:rPr>
        <w:t>Iknayan</w:t>
      </w:r>
      <w:proofErr w:type="spellEnd"/>
      <w:r>
        <w:rPr>
          <w:rStyle w:val="normaltextrun"/>
        </w:rPr>
        <w:t> et al. 2014; </w:t>
      </w:r>
      <w:proofErr w:type="spellStart"/>
      <w:r>
        <w:rPr>
          <w:rStyle w:val="normaltextrun"/>
        </w:rPr>
        <w:t>Kery</w:t>
      </w:r>
      <w:proofErr w:type="spellEnd"/>
      <w:r>
        <w:rPr>
          <w:rStyle w:val="normaltextrun"/>
        </w:rPr>
        <w:t> &amp; </w:t>
      </w:r>
      <w:proofErr w:type="spellStart"/>
      <w:r>
        <w:rPr>
          <w:rStyle w:val="normaltextrun"/>
        </w:rPr>
        <w:t>Royle</w:t>
      </w:r>
      <w:proofErr w:type="spellEnd"/>
      <w:r>
        <w:rPr>
          <w:rStyle w:val="normaltextrun"/>
        </w:rPr>
        <w:t> 2016). Community occupancy models also lead to increased precision on inferences of rare and elusive species by assuming that species-specific parameters are random effects drawn from community-level distributions (</w:t>
      </w:r>
      <w:proofErr w:type="spellStart"/>
      <w:r>
        <w:rPr>
          <w:rStyle w:val="normaltextrun"/>
        </w:rPr>
        <w:t>Zipkin</w:t>
      </w:r>
      <w:proofErr w:type="spellEnd"/>
      <w:r>
        <w:rPr>
          <w:rStyle w:val="normaltextrun"/>
        </w:rPr>
        <w:t> et al. 2009).</w:t>
      </w:r>
      <w:r>
        <w:rPr>
          <w:rStyle w:val="eop"/>
        </w:rPr>
        <w:t> </w:t>
      </w:r>
    </w:p>
    <w:p w14:paraId="0E23AFC3" w14:textId="77777777"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eop"/>
        </w:rPr>
        <w:t> </w:t>
      </w:r>
    </w:p>
    <w:p w14:paraId="0A1A8517" w14:textId="76D0D570"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We start by defining bee species </w:t>
      </w:r>
      <w:proofErr w:type="spellStart"/>
      <w:r>
        <w:rPr>
          <w:rStyle w:val="normaltextrun"/>
          <w:i/>
          <w:iCs/>
        </w:rPr>
        <w:t>i</w:t>
      </w:r>
      <w:proofErr w:type="spellEnd"/>
      <w:r>
        <w:rPr>
          <w:rStyle w:val="normaltextrun"/>
        </w:rPr>
        <w:t> interaction with plant species </w:t>
      </w:r>
      <w:r>
        <w:rPr>
          <w:rStyle w:val="normaltextrun"/>
          <w:i/>
          <w:iCs/>
        </w:rPr>
        <w:t>j</w:t>
      </w:r>
      <w:r>
        <w:rPr>
          <w:rStyle w:val="normaltextrun"/>
        </w:rPr>
        <w:t> </w:t>
      </w:r>
      <w:r w:rsidR="00B84FB0">
        <w:rPr>
          <w:rStyle w:val="normaltextrun"/>
        </w:rPr>
        <w:t xml:space="preserve">during month </w:t>
      </w:r>
      <w:r w:rsidR="00B84FB0" w:rsidRPr="00B84FB0">
        <w:rPr>
          <w:rStyle w:val="normaltextrun"/>
          <w:i/>
          <w:iCs/>
        </w:rPr>
        <w:t>t</w:t>
      </w:r>
      <w:r w:rsidR="00B84FB0">
        <w:rPr>
          <w:rStyle w:val="normaltextrun"/>
        </w:rPr>
        <w:t xml:space="preserve"> (</w:t>
      </w:r>
      <w:proofErr w:type="spellStart"/>
      <w:proofErr w:type="gramStart"/>
      <w:r w:rsidR="00B84FB0">
        <w:rPr>
          <w:rStyle w:val="normaltextrun"/>
        </w:rPr>
        <w:t>Z</w:t>
      </w:r>
      <w:r w:rsidR="00B84FB0">
        <w:rPr>
          <w:rStyle w:val="normaltextrun"/>
          <w:sz w:val="19"/>
          <w:szCs w:val="19"/>
          <w:vertAlign w:val="subscript"/>
        </w:rPr>
        <w:t>i,j</w:t>
      </w:r>
      <w:proofErr w:type="gramEnd"/>
      <w:r w:rsidR="00B84FB0">
        <w:rPr>
          <w:rStyle w:val="normaltextrun"/>
          <w:sz w:val="19"/>
          <w:szCs w:val="19"/>
          <w:vertAlign w:val="subscript"/>
        </w:rPr>
        <w:t>,t</w:t>
      </w:r>
      <w:proofErr w:type="spellEnd"/>
      <w:r w:rsidR="00B84FB0">
        <w:rPr>
          <w:rStyle w:val="normaltextrun"/>
        </w:rPr>
        <w:t xml:space="preserve">) </w:t>
      </w:r>
      <w:r>
        <w:rPr>
          <w:rStyle w:val="normaltextrun"/>
        </w:rPr>
        <w:t>as a binary variable in which </w:t>
      </w:r>
      <w:proofErr w:type="spellStart"/>
      <w:r>
        <w:rPr>
          <w:rStyle w:val="normaltextrun"/>
        </w:rPr>
        <w:t>Z</w:t>
      </w:r>
      <w:r>
        <w:rPr>
          <w:rStyle w:val="normaltextrun"/>
          <w:sz w:val="19"/>
          <w:szCs w:val="19"/>
          <w:vertAlign w:val="subscript"/>
        </w:rPr>
        <w:t>i,j</w:t>
      </w:r>
      <w:r w:rsidR="00B84FB0">
        <w:rPr>
          <w:rStyle w:val="normaltextrun"/>
          <w:sz w:val="19"/>
          <w:szCs w:val="19"/>
          <w:vertAlign w:val="subscript"/>
        </w:rPr>
        <w:t>,t</w:t>
      </w:r>
      <w:proofErr w:type="spellEnd"/>
      <w:r>
        <w:rPr>
          <w:rStyle w:val="normaltextrun"/>
        </w:rPr>
        <w:t> = 1 if bee species </w:t>
      </w:r>
      <w:proofErr w:type="spellStart"/>
      <w:r>
        <w:rPr>
          <w:rStyle w:val="normaltextrun"/>
          <w:i/>
          <w:iCs/>
        </w:rPr>
        <w:t>i</w:t>
      </w:r>
      <w:proofErr w:type="spellEnd"/>
      <w:r>
        <w:rPr>
          <w:rStyle w:val="normaltextrun"/>
        </w:rPr>
        <w:t> interacts with plant species </w:t>
      </w:r>
      <w:r>
        <w:rPr>
          <w:rStyle w:val="normaltextrun"/>
          <w:i/>
          <w:iCs/>
        </w:rPr>
        <w:t>j</w:t>
      </w:r>
      <w:r w:rsidR="00B84FB0">
        <w:rPr>
          <w:rStyle w:val="normaltextrun"/>
          <w:i/>
          <w:iCs/>
        </w:rPr>
        <w:t xml:space="preserve"> </w:t>
      </w:r>
      <w:r w:rsidR="00B84FB0">
        <w:rPr>
          <w:rStyle w:val="normaltextrun"/>
        </w:rPr>
        <w:t xml:space="preserve">during month </w:t>
      </w:r>
      <w:r w:rsidR="00B84FB0" w:rsidRPr="00B84FB0">
        <w:rPr>
          <w:rStyle w:val="normaltextrun"/>
          <w:i/>
          <w:iCs/>
        </w:rPr>
        <w:t>t</w:t>
      </w:r>
      <w:r>
        <w:rPr>
          <w:rStyle w:val="normaltextrun"/>
        </w:rPr>
        <w:t>, and zero otherwise. The interaction state is assumed to be the outcome of a Bernoulli random process where:</w:t>
      </w:r>
      <w:r>
        <w:rPr>
          <w:rStyle w:val="eop"/>
        </w:rPr>
        <w:t> </w:t>
      </w:r>
    </w:p>
    <w:p w14:paraId="36706E24" w14:textId="2F4EFBBC" w:rsidR="003E687A" w:rsidRDefault="003E687A" w:rsidP="003E687A">
      <w:pPr>
        <w:pStyle w:val="paragraph"/>
        <w:spacing w:before="0" w:beforeAutospacing="0" w:after="0" w:afterAutospacing="0"/>
        <w:jc w:val="center"/>
        <w:textAlignment w:val="baseline"/>
        <w:rPr>
          <w:rFonts w:ascii="Segoe UI" w:hAnsi="Segoe UI" w:cs="Segoe UI"/>
          <w:sz w:val="18"/>
          <w:szCs w:val="18"/>
        </w:rPr>
      </w:pPr>
      <w:proofErr w:type="spellStart"/>
      <w:proofErr w:type="gramStart"/>
      <w:r>
        <w:rPr>
          <w:rStyle w:val="normaltextrun"/>
        </w:rPr>
        <w:t>Z</w:t>
      </w:r>
      <w:r>
        <w:rPr>
          <w:rStyle w:val="normaltextrun"/>
          <w:sz w:val="19"/>
          <w:szCs w:val="19"/>
          <w:vertAlign w:val="subscript"/>
        </w:rPr>
        <w:t>i,j</w:t>
      </w:r>
      <w:proofErr w:type="gramEnd"/>
      <w:r w:rsidR="00B84FB0">
        <w:rPr>
          <w:rStyle w:val="normaltextrun"/>
          <w:sz w:val="19"/>
          <w:szCs w:val="19"/>
          <w:vertAlign w:val="subscript"/>
        </w:rPr>
        <w:t>,t</w:t>
      </w:r>
      <w:proofErr w:type="spellEnd"/>
      <w:r>
        <w:rPr>
          <w:rStyle w:val="normaltextrun"/>
        </w:rPr>
        <w:t> ~ Bernoulli(</w:t>
      </w:r>
      <w:proofErr w:type="spellStart"/>
      <w:r>
        <w:rPr>
          <w:rStyle w:val="normaltextrun"/>
        </w:rPr>
        <w:t>Ѱ</w:t>
      </w:r>
      <w:r>
        <w:rPr>
          <w:rStyle w:val="normaltextrun"/>
          <w:sz w:val="19"/>
          <w:szCs w:val="19"/>
          <w:vertAlign w:val="subscript"/>
        </w:rPr>
        <w:t>i,j</w:t>
      </w:r>
      <w:proofErr w:type="spellEnd"/>
      <w:r>
        <w:rPr>
          <w:rStyle w:val="normaltextrun"/>
        </w:rPr>
        <w:t>)</w:t>
      </w:r>
      <w:r>
        <w:rPr>
          <w:rStyle w:val="eop"/>
        </w:rPr>
        <w:t> </w:t>
      </w:r>
    </w:p>
    <w:p w14:paraId="123E2A0E" w14:textId="1260CEF1"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Here, </w:t>
      </w:r>
      <w:proofErr w:type="spellStart"/>
      <w:r>
        <w:rPr>
          <w:rStyle w:val="normaltextrun"/>
        </w:rPr>
        <w:t>Ѱ</w:t>
      </w:r>
      <w:proofErr w:type="gramStart"/>
      <w:r>
        <w:rPr>
          <w:rStyle w:val="normaltextrun"/>
          <w:sz w:val="19"/>
          <w:szCs w:val="19"/>
          <w:vertAlign w:val="subscript"/>
        </w:rPr>
        <w:t>i,j</w:t>
      </w:r>
      <w:proofErr w:type="spellEnd"/>
      <w:proofErr w:type="gramEnd"/>
      <w:r>
        <w:rPr>
          <w:rStyle w:val="normaltextrun"/>
        </w:rPr>
        <w:t> is the probability that bee species </w:t>
      </w:r>
      <w:proofErr w:type="spellStart"/>
      <w:r>
        <w:rPr>
          <w:rStyle w:val="normaltextrun"/>
          <w:i/>
          <w:iCs/>
        </w:rPr>
        <w:t>i</w:t>
      </w:r>
      <w:proofErr w:type="spellEnd"/>
      <w:r>
        <w:rPr>
          <w:rStyle w:val="normaltextrun"/>
        </w:rPr>
        <w:t> interacts with plant species </w:t>
      </w:r>
      <w:r>
        <w:rPr>
          <w:rStyle w:val="normaltextrun"/>
          <w:i/>
          <w:iCs/>
        </w:rPr>
        <w:t>j</w:t>
      </w:r>
      <w:r>
        <w:rPr>
          <w:rStyle w:val="normaltextrun"/>
        </w:rPr>
        <w:t xml:space="preserve">. We can </w:t>
      </w:r>
      <w:proofErr w:type="gramStart"/>
      <w:r>
        <w:rPr>
          <w:rStyle w:val="normaltextrun"/>
        </w:rPr>
        <w:t>include</w:t>
      </w:r>
      <w:r w:rsidR="00206BBA">
        <w:rPr>
          <w:rStyle w:val="normaltextrun"/>
        </w:rPr>
        <w:t>d</w:t>
      </w:r>
      <w:proofErr w:type="gramEnd"/>
      <w:r w:rsidR="00206BBA">
        <w:rPr>
          <w:rStyle w:val="normaltextrun"/>
        </w:rPr>
        <w:t xml:space="preserve"> bee size, bee sociality, flower color, and flower shape</w:t>
      </w:r>
      <w:r>
        <w:rPr>
          <w:rStyle w:val="normaltextrun"/>
        </w:rPr>
        <w:t xml:space="preserve"> </w:t>
      </w:r>
      <w:r w:rsidR="00206BBA">
        <w:rPr>
          <w:rStyle w:val="normaltextrun"/>
        </w:rPr>
        <w:t xml:space="preserve">as </w:t>
      </w:r>
      <w:r>
        <w:rPr>
          <w:rStyle w:val="normaltextrun"/>
        </w:rPr>
        <w:t xml:space="preserve">covariates in the </w:t>
      </w:r>
      <w:r w:rsidR="00206BBA">
        <w:rPr>
          <w:rStyle w:val="normaltextrun"/>
        </w:rPr>
        <w:t xml:space="preserve">bee-plant </w:t>
      </w:r>
      <w:r>
        <w:rPr>
          <w:rStyle w:val="normaltextrun"/>
        </w:rPr>
        <w:t>interaction model using a logit-link function, where:</w:t>
      </w:r>
      <w:r>
        <w:rPr>
          <w:rStyle w:val="eop"/>
        </w:rPr>
        <w:t> </w:t>
      </w:r>
    </w:p>
    <w:p w14:paraId="75E01FCB" w14:textId="6C96856A" w:rsidR="003E687A" w:rsidRDefault="003E687A" w:rsidP="003E687A">
      <w:pPr>
        <w:pStyle w:val="paragraph"/>
        <w:spacing w:before="0" w:beforeAutospacing="0" w:after="0" w:afterAutospacing="0"/>
        <w:jc w:val="center"/>
        <w:textAlignment w:val="baseline"/>
        <w:rPr>
          <w:rFonts w:ascii="Segoe UI" w:hAnsi="Segoe UI" w:cs="Segoe UI"/>
          <w:sz w:val="18"/>
          <w:szCs w:val="18"/>
        </w:rPr>
      </w:pPr>
      <w:r>
        <w:rPr>
          <w:rStyle w:val="normaltextrun"/>
        </w:rPr>
        <w:t>logit(</w:t>
      </w:r>
      <w:proofErr w:type="spellStart"/>
      <w:r w:rsidRPr="00206BBA">
        <w:rPr>
          <w:rStyle w:val="normaltextrun"/>
        </w:rPr>
        <w:t>Ѱ</w:t>
      </w:r>
      <w:proofErr w:type="gramStart"/>
      <w:r w:rsidRPr="00206BBA">
        <w:rPr>
          <w:rStyle w:val="normaltextrun"/>
          <w:vertAlign w:val="subscript"/>
        </w:rPr>
        <w:t>i,j</w:t>
      </w:r>
      <w:proofErr w:type="spellEnd"/>
      <w:proofErr w:type="gramEnd"/>
      <w:r w:rsidRPr="00206BBA">
        <w:rPr>
          <w:rStyle w:val="normaltextrun"/>
        </w:rPr>
        <w:t>) = </w:t>
      </w:r>
      <w:proofErr w:type="spellStart"/>
      <w:r w:rsidRPr="00206BBA">
        <w:rPr>
          <w:rStyle w:val="normaltextrun"/>
        </w:rPr>
        <w:t>u</w:t>
      </w:r>
      <w:r w:rsidRPr="00206BBA">
        <w:rPr>
          <w:rStyle w:val="normaltextrun"/>
          <w:vertAlign w:val="subscript"/>
        </w:rPr>
        <w:t>i</w:t>
      </w:r>
      <w:proofErr w:type="spellEnd"/>
      <w:r w:rsidRPr="00206BBA">
        <w:rPr>
          <w:rStyle w:val="eop"/>
        </w:rPr>
        <w:t> </w:t>
      </w:r>
      <w:r w:rsidR="00206BBA" w:rsidRPr="00206BBA">
        <w:rPr>
          <w:rStyle w:val="eop"/>
        </w:rPr>
        <w:t xml:space="preserve">+ </w:t>
      </w:r>
      <w:r w:rsidR="00206BBA" w:rsidRPr="00206BBA">
        <w:rPr>
          <w:rStyle w:val="eop"/>
        </w:rPr>
        <w:sym w:font="Symbol" w:char="F062"/>
      </w:r>
      <w:r w:rsidR="00206BBA" w:rsidRPr="00206BBA">
        <w:rPr>
          <w:rStyle w:val="eop"/>
          <w:vertAlign w:val="subscript"/>
        </w:rPr>
        <w:t>1</w:t>
      </w:r>
      <w:r w:rsidR="00206BBA" w:rsidRPr="00206BBA">
        <w:rPr>
          <w:rStyle w:val="eop"/>
        </w:rPr>
        <w:t xml:space="preserve"> * </w:t>
      </w:r>
      <w:proofErr w:type="spellStart"/>
      <w:r w:rsidR="00206BBA" w:rsidRPr="00206BBA">
        <w:rPr>
          <w:rStyle w:val="eop"/>
          <w:i/>
          <w:iCs/>
        </w:rPr>
        <w:t>Bee.size</w:t>
      </w:r>
      <w:r w:rsidR="00206BBA" w:rsidRPr="00206BBA">
        <w:rPr>
          <w:rStyle w:val="eop"/>
          <w:i/>
          <w:iCs/>
          <w:vertAlign w:val="subscript"/>
        </w:rPr>
        <w:t>i</w:t>
      </w:r>
      <w:proofErr w:type="spellEnd"/>
      <w:r w:rsidR="00206BBA" w:rsidRPr="00206BBA">
        <w:rPr>
          <w:rStyle w:val="eop"/>
        </w:rPr>
        <w:t xml:space="preserve"> </w:t>
      </w:r>
      <w:r w:rsidR="00206BBA">
        <w:rPr>
          <w:rStyle w:val="eop"/>
        </w:rPr>
        <w:t xml:space="preserve">+ </w:t>
      </w:r>
      <w:r w:rsidR="00206BBA" w:rsidRPr="00206BBA">
        <w:rPr>
          <w:rStyle w:val="eop"/>
        </w:rPr>
        <w:sym w:font="Symbol" w:char="F062"/>
      </w:r>
      <w:r w:rsidR="00206BBA" w:rsidRPr="00206BBA">
        <w:rPr>
          <w:rStyle w:val="eop"/>
          <w:vertAlign w:val="subscript"/>
        </w:rPr>
        <w:t>2</w:t>
      </w:r>
      <w:r w:rsidR="00206BBA">
        <w:rPr>
          <w:rStyle w:val="eop"/>
        </w:rPr>
        <w:t xml:space="preserve"> * </w:t>
      </w:r>
      <w:proofErr w:type="spellStart"/>
      <w:r w:rsidR="00206BBA" w:rsidRPr="00206BBA">
        <w:rPr>
          <w:rStyle w:val="eop"/>
          <w:i/>
          <w:iCs/>
        </w:rPr>
        <w:t>Bee.sociality</w:t>
      </w:r>
      <w:r w:rsidR="00206BBA" w:rsidRPr="00206BBA">
        <w:rPr>
          <w:rStyle w:val="eop"/>
          <w:i/>
          <w:iCs/>
          <w:vertAlign w:val="subscript"/>
        </w:rPr>
        <w:t>i</w:t>
      </w:r>
      <w:proofErr w:type="spellEnd"/>
      <w:r w:rsidR="00206BBA">
        <w:rPr>
          <w:rStyle w:val="eop"/>
        </w:rPr>
        <w:t xml:space="preserve"> + </w:t>
      </w:r>
      <w:r w:rsidR="00206BBA" w:rsidRPr="00206BBA">
        <w:rPr>
          <w:rStyle w:val="eop"/>
        </w:rPr>
        <w:sym w:font="Symbol" w:char="F062"/>
      </w:r>
      <w:r w:rsidR="00206BBA" w:rsidRPr="00206BBA">
        <w:rPr>
          <w:rStyle w:val="eop"/>
          <w:vertAlign w:val="subscript"/>
        </w:rPr>
        <w:t>3</w:t>
      </w:r>
      <w:r w:rsidR="00206BBA">
        <w:rPr>
          <w:rStyle w:val="eop"/>
        </w:rPr>
        <w:t xml:space="preserve"> * </w:t>
      </w:r>
      <w:proofErr w:type="spellStart"/>
      <w:r w:rsidR="00206BBA" w:rsidRPr="00206BBA">
        <w:rPr>
          <w:rStyle w:val="eop"/>
          <w:i/>
          <w:iCs/>
        </w:rPr>
        <w:t>Flower.color</w:t>
      </w:r>
      <w:r w:rsidR="00206BBA" w:rsidRPr="00206BBA">
        <w:rPr>
          <w:rStyle w:val="eop"/>
          <w:i/>
          <w:iCs/>
          <w:vertAlign w:val="subscript"/>
        </w:rPr>
        <w:t>j</w:t>
      </w:r>
      <w:proofErr w:type="spellEnd"/>
      <w:r w:rsidR="00206BBA">
        <w:rPr>
          <w:rStyle w:val="eop"/>
        </w:rPr>
        <w:t xml:space="preserve"> + </w:t>
      </w:r>
      <w:r w:rsidR="00206BBA" w:rsidRPr="00206BBA">
        <w:rPr>
          <w:rStyle w:val="eop"/>
        </w:rPr>
        <w:sym w:font="Symbol" w:char="F062"/>
      </w:r>
      <w:r w:rsidR="00206BBA" w:rsidRPr="00206BBA">
        <w:rPr>
          <w:rStyle w:val="eop"/>
          <w:vertAlign w:val="subscript"/>
        </w:rPr>
        <w:t>4</w:t>
      </w:r>
      <w:r w:rsidR="00206BBA">
        <w:rPr>
          <w:rStyle w:val="eop"/>
        </w:rPr>
        <w:t xml:space="preserve"> * </w:t>
      </w:r>
      <w:proofErr w:type="spellStart"/>
      <w:r w:rsidR="00206BBA" w:rsidRPr="00206BBA">
        <w:rPr>
          <w:rStyle w:val="eop"/>
          <w:i/>
          <w:iCs/>
        </w:rPr>
        <w:t>Flower.shape</w:t>
      </w:r>
      <w:r w:rsidR="00206BBA" w:rsidRPr="00206BBA">
        <w:rPr>
          <w:rStyle w:val="eop"/>
          <w:i/>
          <w:iCs/>
          <w:vertAlign w:val="subscript"/>
        </w:rPr>
        <w:t>j</w:t>
      </w:r>
      <w:proofErr w:type="spellEnd"/>
    </w:p>
    <w:p w14:paraId="44AEA543" w14:textId="77777777" w:rsidR="00206BBA" w:rsidRDefault="00206BBA" w:rsidP="003E687A">
      <w:pPr>
        <w:pStyle w:val="paragraph"/>
        <w:spacing w:before="0" w:beforeAutospacing="0" w:after="0" w:afterAutospacing="0"/>
        <w:textAlignment w:val="baseline"/>
        <w:rPr>
          <w:rStyle w:val="normaltextrun"/>
        </w:rPr>
      </w:pPr>
    </w:p>
    <w:p w14:paraId="32309E3E" w14:textId="0BC5F758" w:rsidR="003E687A" w:rsidRDefault="00206BBA" w:rsidP="003E687A">
      <w:pPr>
        <w:pStyle w:val="paragraph"/>
        <w:spacing w:before="0" w:beforeAutospacing="0" w:after="0" w:afterAutospacing="0"/>
        <w:textAlignment w:val="baseline"/>
        <w:rPr>
          <w:rFonts w:ascii="Segoe UI" w:hAnsi="Segoe UI" w:cs="Segoe UI"/>
          <w:sz w:val="18"/>
          <w:szCs w:val="18"/>
        </w:rPr>
      </w:pPr>
      <w:r>
        <w:rPr>
          <w:rStyle w:val="normaltextrun"/>
        </w:rPr>
        <w:t xml:space="preserve">We standardized bee size by subtracting the mean and dividing by the standard deviation. The other three covariates (bee sociality, flower color, and flower shape) were categorical with two levels each as follows: bee sociality = social vs non-social bee, flower color = yellow or non-yellow, flower shape = bowl vs non-bowl. </w:t>
      </w:r>
      <w:r w:rsidR="003E687A">
        <w:rPr>
          <w:rStyle w:val="normaltextrun"/>
        </w:rPr>
        <w:t>We assume that each of the intercept values (</w:t>
      </w:r>
      <w:proofErr w:type="spellStart"/>
      <w:r w:rsidR="003E687A">
        <w:rPr>
          <w:rStyle w:val="normaltextrun"/>
        </w:rPr>
        <w:t>u</w:t>
      </w:r>
      <w:r w:rsidR="003E687A">
        <w:rPr>
          <w:rStyle w:val="normaltextrun"/>
          <w:sz w:val="19"/>
          <w:szCs w:val="19"/>
          <w:vertAlign w:val="subscript"/>
        </w:rPr>
        <w:t>i</w:t>
      </w:r>
      <w:proofErr w:type="spellEnd"/>
      <w:r w:rsidR="003E687A">
        <w:rPr>
          <w:rStyle w:val="normaltextrun"/>
        </w:rPr>
        <w:t>, bee species interaction rates</w:t>
      </w:r>
      <w:r w:rsidR="003E687A">
        <w:rPr>
          <w:rStyle w:val="normaltextrun"/>
          <w:i/>
          <w:iCs/>
        </w:rPr>
        <w:t> </w:t>
      </w:r>
      <w:r w:rsidR="003E687A">
        <w:rPr>
          <w:rStyle w:val="normaltextrun"/>
        </w:rPr>
        <w:t xml:space="preserve">on the logit scale) were drawn from a community-level normal distribution with mean, </w:t>
      </w:r>
      <w:proofErr w:type="spellStart"/>
      <w:r w:rsidR="001A3A74">
        <w:rPr>
          <w:rStyle w:val="normaltextrun"/>
        </w:rPr>
        <w:t>μ</w:t>
      </w:r>
      <w:r w:rsidR="001A3A74" w:rsidRPr="001A3A74">
        <w:rPr>
          <w:rStyle w:val="normaltextrun"/>
          <w:vertAlign w:val="subscript"/>
        </w:rPr>
        <w:t>Ѱ</w:t>
      </w:r>
      <w:proofErr w:type="spellEnd"/>
      <w:r w:rsidR="003E687A">
        <w:rPr>
          <w:rStyle w:val="normaltextrun"/>
        </w:rPr>
        <w:t xml:space="preserve">, and variance, </w:t>
      </w:r>
      <w:r w:rsidR="001A3A74">
        <w:rPr>
          <w:rStyle w:val="normaltextrun"/>
          <w:rFonts w:ascii="Cambria Math" w:hAnsi="Cambria Math" w:cs="Cambria Math"/>
        </w:rPr>
        <w:t>𝜎</w:t>
      </w:r>
      <w:r w:rsidR="001A3A74" w:rsidRPr="001A3A74">
        <w:rPr>
          <w:rStyle w:val="normaltextrun"/>
          <w:vertAlign w:val="subscript"/>
        </w:rPr>
        <w:t>Ѱ</w:t>
      </w:r>
      <w:r w:rsidR="001A3A74">
        <w:rPr>
          <w:rStyle w:val="normaltextrun"/>
          <w:sz w:val="19"/>
          <w:szCs w:val="19"/>
          <w:vertAlign w:val="superscript"/>
        </w:rPr>
        <w:t>2</w:t>
      </w:r>
      <w:r w:rsidR="003E687A">
        <w:rPr>
          <w:rStyle w:val="normaltextrun"/>
        </w:rPr>
        <w:t>, such that:</w:t>
      </w:r>
      <w:r w:rsidR="003E687A">
        <w:rPr>
          <w:rStyle w:val="eop"/>
        </w:rPr>
        <w:t> </w:t>
      </w:r>
    </w:p>
    <w:p w14:paraId="0E336ECB" w14:textId="47323CD3" w:rsidR="003E687A" w:rsidRDefault="003E687A" w:rsidP="003E687A">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Pr>
        <w:t>u</w:t>
      </w:r>
      <w:r>
        <w:rPr>
          <w:rStyle w:val="normaltextrun"/>
          <w:sz w:val="19"/>
          <w:szCs w:val="19"/>
          <w:vertAlign w:val="subscript"/>
        </w:rPr>
        <w:t>i</w:t>
      </w:r>
      <w:proofErr w:type="spellEnd"/>
      <w:r>
        <w:rPr>
          <w:rStyle w:val="normaltextrun"/>
        </w:rPr>
        <w:t> ~ </w:t>
      </w:r>
      <w:proofErr w:type="gramStart"/>
      <w:r>
        <w:rPr>
          <w:rStyle w:val="normaltextrun"/>
        </w:rPr>
        <w:t>Normal(</w:t>
      </w:r>
      <w:proofErr w:type="spellStart"/>
      <w:proofErr w:type="gramEnd"/>
      <w:r>
        <w:rPr>
          <w:rStyle w:val="normaltextrun"/>
        </w:rPr>
        <w:t>μ</w:t>
      </w:r>
      <w:r w:rsidR="001A3A74" w:rsidRPr="001A3A74">
        <w:rPr>
          <w:rStyle w:val="normaltextrun"/>
          <w:vertAlign w:val="subscript"/>
        </w:rPr>
        <w:t>Ѱ</w:t>
      </w:r>
      <w:proofErr w:type="spellEnd"/>
      <w:r>
        <w:rPr>
          <w:rStyle w:val="normaltextrun"/>
        </w:rPr>
        <w:t xml:space="preserve">, </w:t>
      </w:r>
      <w:r>
        <w:rPr>
          <w:rStyle w:val="normaltextrun"/>
          <w:rFonts w:ascii="Cambria Math" w:hAnsi="Cambria Math" w:cs="Cambria Math"/>
        </w:rPr>
        <w:t>𝜎</w:t>
      </w:r>
      <w:r w:rsidR="001A3A74" w:rsidRPr="001A3A74">
        <w:rPr>
          <w:rStyle w:val="normaltextrun"/>
          <w:vertAlign w:val="subscript"/>
        </w:rPr>
        <w:t>Ѱ</w:t>
      </w:r>
      <w:r>
        <w:rPr>
          <w:rStyle w:val="normaltextrun"/>
          <w:sz w:val="19"/>
          <w:szCs w:val="19"/>
          <w:vertAlign w:val="superscript"/>
        </w:rPr>
        <w:t>2</w:t>
      </w:r>
      <w:r>
        <w:rPr>
          <w:rStyle w:val="normaltextrun"/>
        </w:rPr>
        <w:t>)</w:t>
      </w:r>
      <w:r>
        <w:rPr>
          <w:rStyle w:val="eop"/>
        </w:rPr>
        <w:t> </w:t>
      </w:r>
    </w:p>
    <w:p w14:paraId="662E130C" w14:textId="4A33C7DA"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The data, </w:t>
      </w:r>
      <w:proofErr w:type="spellStart"/>
      <w:proofErr w:type="gramStart"/>
      <w:r>
        <w:rPr>
          <w:rStyle w:val="normaltextrun"/>
        </w:rPr>
        <w:t>y</w:t>
      </w:r>
      <w:r>
        <w:rPr>
          <w:rStyle w:val="normaltextrun"/>
          <w:sz w:val="19"/>
          <w:szCs w:val="19"/>
          <w:vertAlign w:val="subscript"/>
        </w:rPr>
        <w:t>i,j</w:t>
      </w:r>
      <w:proofErr w:type="gramEnd"/>
      <w:r>
        <w:rPr>
          <w:rStyle w:val="normaltextrun"/>
          <w:sz w:val="19"/>
          <w:szCs w:val="19"/>
          <w:vertAlign w:val="subscript"/>
        </w:rPr>
        <w:t>,</w:t>
      </w:r>
      <w:r w:rsidR="00697524">
        <w:rPr>
          <w:rStyle w:val="normaltextrun"/>
          <w:sz w:val="19"/>
          <w:szCs w:val="19"/>
          <w:vertAlign w:val="subscript"/>
        </w:rPr>
        <w:t>t,</w:t>
      </w:r>
      <w:r>
        <w:rPr>
          <w:rStyle w:val="normaltextrun"/>
          <w:sz w:val="19"/>
          <w:szCs w:val="19"/>
          <w:vertAlign w:val="subscript"/>
        </w:rPr>
        <w:t>k</w:t>
      </w:r>
      <w:proofErr w:type="spellEnd"/>
      <w:r>
        <w:rPr>
          <w:rStyle w:val="normaltextrun"/>
        </w:rPr>
        <w:t xml:space="preserve">, consist of detection/non-detection observations. If </w:t>
      </w:r>
      <w:r w:rsidR="00697524">
        <w:rPr>
          <w:rStyle w:val="normaltextrun"/>
        </w:rPr>
        <w:t xml:space="preserve">bee </w:t>
      </w:r>
      <w:r>
        <w:rPr>
          <w:rStyle w:val="normaltextrun"/>
        </w:rPr>
        <w:t>species </w:t>
      </w:r>
      <w:proofErr w:type="spellStart"/>
      <w:r>
        <w:rPr>
          <w:rStyle w:val="normaltextrun"/>
          <w:i/>
          <w:iCs/>
        </w:rPr>
        <w:t>i</w:t>
      </w:r>
      <w:proofErr w:type="spellEnd"/>
      <w:r>
        <w:rPr>
          <w:rStyle w:val="normaltextrun"/>
        </w:rPr>
        <w:t xml:space="preserve"> is observed </w:t>
      </w:r>
      <w:r w:rsidR="00697524">
        <w:rPr>
          <w:rStyle w:val="normaltextrun"/>
        </w:rPr>
        <w:t>interacting with plant species</w:t>
      </w:r>
      <w:r>
        <w:rPr>
          <w:rStyle w:val="normaltextrun"/>
        </w:rPr>
        <w:t> </w:t>
      </w:r>
      <w:r>
        <w:rPr>
          <w:rStyle w:val="normaltextrun"/>
          <w:i/>
          <w:iCs/>
        </w:rPr>
        <w:t>j</w:t>
      </w:r>
      <w:r>
        <w:rPr>
          <w:rStyle w:val="normaltextrun"/>
        </w:rPr>
        <w:t xml:space="preserve"> during </w:t>
      </w:r>
      <w:r w:rsidR="00697524">
        <w:rPr>
          <w:rStyle w:val="normaltextrun"/>
        </w:rPr>
        <w:t xml:space="preserve">month </w:t>
      </w:r>
      <w:r w:rsidR="00697524" w:rsidRPr="00697524">
        <w:rPr>
          <w:rStyle w:val="normaltextrun"/>
          <w:i/>
          <w:iCs/>
        </w:rPr>
        <w:t>t</w:t>
      </w:r>
      <w:r w:rsidR="00697524">
        <w:rPr>
          <w:rStyle w:val="normaltextrun"/>
        </w:rPr>
        <w:t xml:space="preserve"> by source citation</w:t>
      </w:r>
      <w:r>
        <w:rPr>
          <w:rStyle w:val="normaltextrun"/>
        </w:rPr>
        <w:t> </w:t>
      </w:r>
      <w:r>
        <w:rPr>
          <w:rStyle w:val="normaltextrun"/>
          <w:i/>
          <w:iCs/>
        </w:rPr>
        <w:t>k</w:t>
      </w:r>
      <w:r>
        <w:rPr>
          <w:rStyle w:val="normaltextrun"/>
        </w:rPr>
        <w:t>, then </w:t>
      </w:r>
      <w:proofErr w:type="spellStart"/>
      <w:proofErr w:type="gramStart"/>
      <w:r>
        <w:rPr>
          <w:rStyle w:val="normaltextrun"/>
        </w:rPr>
        <w:t>y</w:t>
      </w:r>
      <w:r>
        <w:rPr>
          <w:rStyle w:val="normaltextrun"/>
          <w:sz w:val="19"/>
          <w:szCs w:val="19"/>
          <w:vertAlign w:val="subscript"/>
        </w:rPr>
        <w:t>i,j</w:t>
      </w:r>
      <w:proofErr w:type="gramEnd"/>
      <w:r>
        <w:rPr>
          <w:rStyle w:val="normaltextrun"/>
          <w:sz w:val="19"/>
          <w:szCs w:val="19"/>
          <w:vertAlign w:val="subscript"/>
        </w:rPr>
        <w:t>,</w:t>
      </w:r>
      <w:r w:rsidR="00697524">
        <w:rPr>
          <w:rStyle w:val="normaltextrun"/>
          <w:sz w:val="19"/>
          <w:szCs w:val="19"/>
          <w:vertAlign w:val="subscript"/>
        </w:rPr>
        <w:t>t,</w:t>
      </w:r>
      <w:r>
        <w:rPr>
          <w:rStyle w:val="normaltextrun"/>
          <w:sz w:val="19"/>
          <w:szCs w:val="19"/>
          <w:vertAlign w:val="subscript"/>
        </w:rPr>
        <w:t>k</w:t>
      </w:r>
      <w:proofErr w:type="spellEnd"/>
      <w:r>
        <w:rPr>
          <w:rStyle w:val="normaltextrun"/>
        </w:rPr>
        <w:t xml:space="preserve"> = 1 and a zero otherwise. True </w:t>
      </w:r>
      <w:r w:rsidR="00697524">
        <w:rPr>
          <w:rStyle w:val="normaltextrun"/>
        </w:rPr>
        <w:t xml:space="preserve">bee </w:t>
      </w:r>
      <w:r>
        <w:rPr>
          <w:rStyle w:val="normaltextrun"/>
        </w:rPr>
        <w:t xml:space="preserve">species </w:t>
      </w:r>
      <w:r w:rsidR="00697524">
        <w:rPr>
          <w:rStyle w:val="normaltextrun"/>
        </w:rPr>
        <w:t>interactions with plant species</w:t>
      </w:r>
      <w:r>
        <w:rPr>
          <w:rStyle w:val="normaltextrun"/>
        </w:rPr>
        <w:t>, </w:t>
      </w:r>
      <w:proofErr w:type="spellStart"/>
      <w:proofErr w:type="gramStart"/>
      <w:r>
        <w:rPr>
          <w:rStyle w:val="normaltextrun"/>
        </w:rPr>
        <w:t>Z</w:t>
      </w:r>
      <w:r>
        <w:rPr>
          <w:rStyle w:val="normaltextrun"/>
          <w:sz w:val="19"/>
          <w:szCs w:val="19"/>
          <w:vertAlign w:val="subscript"/>
        </w:rPr>
        <w:t>i,j</w:t>
      </w:r>
      <w:proofErr w:type="gramEnd"/>
      <w:r w:rsidR="00697524">
        <w:rPr>
          <w:rStyle w:val="normaltextrun"/>
          <w:sz w:val="19"/>
          <w:szCs w:val="19"/>
          <w:vertAlign w:val="subscript"/>
        </w:rPr>
        <w:t>,t</w:t>
      </w:r>
      <w:proofErr w:type="spellEnd"/>
      <w:r>
        <w:rPr>
          <w:rStyle w:val="normaltextrun"/>
        </w:rPr>
        <w:t xml:space="preserve">, </w:t>
      </w:r>
      <w:r w:rsidR="00697524">
        <w:rPr>
          <w:rStyle w:val="normaltextrun"/>
        </w:rPr>
        <w:t>are</w:t>
      </w:r>
      <w:r>
        <w:rPr>
          <w:rStyle w:val="normaltextrun"/>
        </w:rPr>
        <w:t xml:space="preserve"> observed imperfectly, and thus, repeated sampling over a period of time when the community remains closed (i.e., no changes in </w:t>
      </w:r>
      <w:r w:rsidR="00697524">
        <w:rPr>
          <w:rStyle w:val="normaltextrun"/>
        </w:rPr>
        <w:t>bee-plant interactions</w:t>
      </w:r>
      <w:r>
        <w:rPr>
          <w:rStyle w:val="normaltextrun"/>
        </w:rPr>
        <w:t xml:space="preserve">) allows for the distinction between </w:t>
      </w:r>
      <w:r w:rsidR="00697524">
        <w:rPr>
          <w:rStyle w:val="normaltextrun"/>
        </w:rPr>
        <w:t xml:space="preserve">true </w:t>
      </w:r>
      <w:r>
        <w:rPr>
          <w:rStyle w:val="normaltextrun"/>
        </w:rPr>
        <w:t xml:space="preserve">species </w:t>
      </w:r>
      <w:r w:rsidR="00697524">
        <w:rPr>
          <w:rStyle w:val="normaltextrun"/>
        </w:rPr>
        <w:t>non-interaction</w:t>
      </w:r>
      <w:r>
        <w:rPr>
          <w:rStyle w:val="normaltextrun"/>
        </w:rPr>
        <w:t xml:space="preserve"> and non-detection</w:t>
      </w:r>
      <w:r w:rsidR="00697524">
        <w:rPr>
          <w:rStyle w:val="normaltextrun"/>
        </w:rPr>
        <w:t xml:space="preserve"> of the observation</w:t>
      </w:r>
      <w:r>
        <w:rPr>
          <w:rStyle w:val="normaltextrun"/>
        </w:rPr>
        <w:t xml:space="preserve">. </w:t>
      </w:r>
    </w:p>
    <w:p w14:paraId="7941302D" w14:textId="77777777" w:rsidR="00206BBA" w:rsidRDefault="00206BBA" w:rsidP="00206BBA">
      <w:pPr>
        <w:pStyle w:val="paragraph"/>
        <w:spacing w:before="0" w:beforeAutospacing="0" w:after="0" w:afterAutospacing="0"/>
        <w:textAlignment w:val="baseline"/>
        <w:rPr>
          <w:rStyle w:val="normaltextrun"/>
        </w:rPr>
      </w:pPr>
    </w:p>
    <w:p w14:paraId="109DA122" w14:textId="4695BB59" w:rsidR="003E687A" w:rsidRDefault="003E687A" w:rsidP="00206BBA">
      <w:pPr>
        <w:pStyle w:val="paragraph"/>
        <w:spacing w:before="0" w:beforeAutospacing="0" w:after="0" w:afterAutospacing="0"/>
        <w:textAlignment w:val="baseline"/>
        <w:rPr>
          <w:rFonts w:ascii="Segoe UI" w:hAnsi="Segoe UI" w:cs="Segoe UI"/>
          <w:sz w:val="18"/>
          <w:szCs w:val="18"/>
        </w:rPr>
      </w:pPr>
      <w:r>
        <w:rPr>
          <w:rStyle w:val="normaltextrun"/>
        </w:rPr>
        <w:t>We define the detection model as:</w:t>
      </w:r>
      <w:r>
        <w:rPr>
          <w:rStyle w:val="eop"/>
        </w:rPr>
        <w:t> </w:t>
      </w:r>
    </w:p>
    <w:p w14:paraId="0A3B4CCD" w14:textId="3C37C00A" w:rsidR="003E687A" w:rsidRDefault="003E687A" w:rsidP="003E687A">
      <w:pPr>
        <w:pStyle w:val="paragraph"/>
        <w:spacing w:before="0" w:beforeAutospacing="0" w:after="0" w:afterAutospacing="0"/>
        <w:jc w:val="center"/>
        <w:textAlignment w:val="baseline"/>
        <w:rPr>
          <w:rFonts w:ascii="Segoe UI" w:hAnsi="Segoe UI" w:cs="Segoe UI"/>
          <w:sz w:val="18"/>
          <w:szCs w:val="18"/>
        </w:rPr>
      </w:pPr>
      <w:proofErr w:type="spellStart"/>
      <w:proofErr w:type="gramStart"/>
      <w:r>
        <w:rPr>
          <w:rStyle w:val="normaltextrun"/>
        </w:rPr>
        <w:t>y</w:t>
      </w:r>
      <w:r>
        <w:rPr>
          <w:rStyle w:val="normaltextrun"/>
          <w:sz w:val="19"/>
          <w:szCs w:val="19"/>
          <w:vertAlign w:val="subscript"/>
        </w:rPr>
        <w:t>i,j</w:t>
      </w:r>
      <w:proofErr w:type="gramEnd"/>
      <w:r>
        <w:rPr>
          <w:rStyle w:val="normaltextrun"/>
          <w:sz w:val="19"/>
          <w:szCs w:val="19"/>
          <w:vertAlign w:val="subscript"/>
        </w:rPr>
        <w:t>,</w:t>
      </w:r>
      <w:r w:rsidR="00697524">
        <w:rPr>
          <w:rStyle w:val="normaltextrun"/>
          <w:sz w:val="19"/>
          <w:szCs w:val="19"/>
          <w:vertAlign w:val="subscript"/>
        </w:rPr>
        <w:t>t,</w:t>
      </w:r>
      <w:r>
        <w:rPr>
          <w:rStyle w:val="normaltextrun"/>
          <w:sz w:val="19"/>
          <w:szCs w:val="19"/>
          <w:vertAlign w:val="subscript"/>
        </w:rPr>
        <w:t>k</w:t>
      </w:r>
      <w:proofErr w:type="spellEnd"/>
      <w:r>
        <w:rPr>
          <w:rStyle w:val="normaltextrun"/>
        </w:rPr>
        <w:t> ~ Bern(</w:t>
      </w:r>
      <w:proofErr w:type="spellStart"/>
      <w:r>
        <w:rPr>
          <w:rStyle w:val="normaltextrun"/>
        </w:rPr>
        <w:t>p</w:t>
      </w:r>
      <w:r>
        <w:rPr>
          <w:rStyle w:val="normaltextrun"/>
          <w:sz w:val="19"/>
          <w:szCs w:val="19"/>
          <w:vertAlign w:val="subscript"/>
        </w:rPr>
        <w:t>i,j,</w:t>
      </w:r>
      <w:r w:rsidR="00697524">
        <w:rPr>
          <w:rStyle w:val="normaltextrun"/>
          <w:sz w:val="19"/>
          <w:szCs w:val="19"/>
          <w:vertAlign w:val="subscript"/>
        </w:rPr>
        <w:t>t,</w:t>
      </w:r>
      <w:r>
        <w:rPr>
          <w:rStyle w:val="normaltextrun"/>
          <w:sz w:val="19"/>
          <w:szCs w:val="19"/>
          <w:vertAlign w:val="subscript"/>
        </w:rPr>
        <w:t>k</w:t>
      </w:r>
      <w:proofErr w:type="spellEnd"/>
      <w:r>
        <w:rPr>
          <w:rStyle w:val="normaltextrun"/>
          <w:sz w:val="19"/>
          <w:szCs w:val="19"/>
          <w:vertAlign w:val="subscript"/>
        </w:rPr>
        <w:t> </w:t>
      </w:r>
      <w:r>
        <w:rPr>
          <w:rStyle w:val="normaltextrun"/>
        </w:rPr>
        <w:t>· </w:t>
      </w:r>
      <w:proofErr w:type="spellStart"/>
      <w:r>
        <w:rPr>
          <w:rStyle w:val="normaltextrun"/>
        </w:rPr>
        <w:t>Z</w:t>
      </w:r>
      <w:r>
        <w:rPr>
          <w:rStyle w:val="normaltextrun"/>
          <w:sz w:val="19"/>
          <w:szCs w:val="19"/>
          <w:vertAlign w:val="subscript"/>
        </w:rPr>
        <w:t>i,j</w:t>
      </w:r>
      <w:r w:rsidR="00697524">
        <w:rPr>
          <w:rStyle w:val="normaltextrun"/>
          <w:sz w:val="19"/>
          <w:szCs w:val="19"/>
          <w:vertAlign w:val="subscript"/>
        </w:rPr>
        <w:t>,t</w:t>
      </w:r>
      <w:proofErr w:type="spellEnd"/>
      <w:r>
        <w:rPr>
          <w:rStyle w:val="normaltextrun"/>
        </w:rPr>
        <w:t>) </w:t>
      </w:r>
      <w:r>
        <w:rPr>
          <w:rStyle w:val="eop"/>
        </w:rPr>
        <w:t> </w:t>
      </w:r>
    </w:p>
    <w:p w14:paraId="1FFE17D6" w14:textId="27E9DF0F"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 xml:space="preserve">where </w:t>
      </w:r>
      <w:proofErr w:type="spellStart"/>
      <w:proofErr w:type="gramStart"/>
      <w:r>
        <w:rPr>
          <w:rStyle w:val="normaltextrun"/>
        </w:rPr>
        <w:t>p</w:t>
      </w:r>
      <w:r>
        <w:rPr>
          <w:rStyle w:val="normaltextrun"/>
          <w:sz w:val="19"/>
          <w:szCs w:val="19"/>
          <w:vertAlign w:val="subscript"/>
        </w:rPr>
        <w:t>i</w:t>
      </w:r>
      <w:r w:rsidR="00697524">
        <w:rPr>
          <w:rStyle w:val="normaltextrun"/>
          <w:sz w:val="19"/>
          <w:szCs w:val="19"/>
          <w:vertAlign w:val="subscript"/>
        </w:rPr>
        <w:t>,j</w:t>
      </w:r>
      <w:proofErr w:type="gramEnd"/>
      <w:r w:rsidR="00697524">
        <w:rPr>
          <w:rStyle w:val="normaltextrun"/>
          <w:sz w:val="19"/>
          <w:szCs w:val="19"/>
          <w:vertAlign w:val="subscript"/>
        </w:rPr>
        <w:t>,t,k</w:t>
      </w:r>
      <w:proofErr w:type="spellEnd"/>
      <w:r>
        <w:rPr>
          <w:rStyle w:val="normaltextrun"/>
        </w:rPr>
        <w:t xml:space="preserve"> is the probability of </w:t>
      </w:r>
      <w:r w:rsidR="00697524">
        <w:rPr>
          <w:rStyle w:val="normaltextrun"/>
        </w:rPr>
        <w:t xml:space="preserve">detecting the interaction of bee </w:t>
      </w:r>
      <w:r>
        <w:rPr>
          <w:rStyle w:val="normaltextrun"/>
        </w:rPr>
        <w:t>species </w:t>
      </w:r>
      <w:proofErr w:type="spellStart"/>
      <w:r>
        <w:rPr>
          <w:rStyle w:val="normaltextrun"/>
          <w:i/>
          <w:iCs/>
        </w:rPr>
        <w:t>i</w:t>
      </w:r>
      <w:proofErr w:type="spellEnd"/>
      <w:r w:rsidR="00697524">
        <w:rPr>
          <w:rStyle w:val="normaltextrun"/>
        </w:rPr>
        <w:t xml:space="preserve"> with plant species </w:t>
      </w:r>
      <w:r w:rsidR="00697524" w:rsidRPr="00697524">
        <w:rPr>
          <w:rStyle w:val="normaltextrun"/>
          <w:i/>
          <w:iCs/>
        </w:rPr>
        <w:t>j</w:t>
      </w:r>
      <w:r w:rsidR="00697524">
        <w:rPr>
          <w:rStyle w:val="normaltextrun"/>
        </w:rPr>
        <w:t xml:space="preserve"> during month </w:t>
      </w:r>
      <w:r w:rsidR="00697524" w:rsidRPr="00697524">
        <w:rPr>
          <w:rStyle w:val="normaltextrun"/>
          <w:i/>
          <w:iCs/>
        </w:rPr>
        <w:t>t</w:t>
      </w:r>
      <w:r w:rsidR="00697524">
        <w:rPr>
          <w:rStyle w:val="normaltextrun"/>
        </w:rPr>
        <w:t xml:space="preserve"> by source citation </w:t>
      </w:r>
      <w:r w:rsidR="00697524" w:rsidRPr="00697524">
        <w:rPr>
          <w:rStyle w:val="normaltextrun"/>
          <w:i/>
          <w:iCs/>
        </w:rPr>
        <w:t>k</w:t>
      </w:r>
      <w:r>
        <w:rPr>
          <w:rStyle w:val="normaltextrun"/>
        </w:rPr>
        <w:t xml:space="preserve"> given that the </w:t>
      </w:r>
      <w:r w:rsidR="00697524">
        <w:rPr>
          <w:rStyle w:val="normaltextrun"/>
        </w:rPr>
        <w:t>bee-plant interaction</w:t>
      </w:r>
      <w:r>
        <w:rPr>
          <w:rStyle w:val="normaltextrun"/>
        </w:rPr>
        <w:t xml:space="preserve"> </w:t>
      </w:r>
      <w:r w:rsidR="00697524">
        <w:rPr>
          <w:rStyle w:val="normaltextrun"/>
        </w:rPr>
        <w:t>does occur</w:t>
      </w:r>
      <w:r>
        <w:rPr>
          <w:rStyle w:val="normaltextrun"/>
        </w:rPr>
        <w:t xml:space="preserve"> (</w:t>
      </w:r>
      <w:proofErr w:type="spellStart"/>
      <w:r>
        <w:rPr>
          <w:rStyle w:val="normaltextrun"/>
        </w:rPr>
        <w:t>Z</w:t>
      </w:r>
      <w:r>
        <w:rPr>
          <w:rStyle w:val="normaltextrun"/>
          <w:sz w:val="19"/>
          <w:szCs w:val="19"/>
          <w:vertAlign w:val="subscript"/>
        </w:rPr>
        <w:t>i,j</w:t>
      </w:r>
      <w:r w:rsidR="00697524">
        <w:rPr>
          <w:rStyle w:val="normaltextrun"/>
          <w:sz w:val="19"/>
          <w:szCs w:val="19"/>
          <w:vertAlign w:val="subscript"/>
        </w:rPr>
        <w:t>,t</w:t>
      </w:r>
      <w:proofErr w:type="spellEnd"/>
      <w:r>
        <w:rPr>
          <w:rStyle w:val="normaltextrun"/>
        </w:rPr>
        <w:t> = 1). Thus, detection is a fixed zero when a species is not present because </w:t>
      </w:r>
      <w:proofErr w:type="spellStart"/>
      <w:proofErr w:type="gramStart"/>
      <w:r>
        <w:rPr>
          <w:rStyle w:val="normaltextrun"/>
        </w:rPr>
        <w:t>Z</w:t>
      </w:r>
      <w:r>
        <w:rPr>
          <w:rStyle w:val="normaltextrun"/>
          <w:sz w:val="19"/>
          <w:szCs w:val="19"/>
          <w:vertAlign w:val="subscript"/>
        </w:rPr>
        <w:t>i,j</w:t>
      </w:r>
      <w:proofErr w:type="gramEnd"/>
      <w:r w:rsidR="00697524">
        <w:rPr>
          <w:rStyle w:val="normaltextrun"/>
          <w:sz w:val="19"/>
          <w:szCs w:val="19"/>
          <w:vertAlign w:val="subscript"/>
        </w:rPr>
        <w:t>,t</w:t>
      </w:r>
      <w:proofErr w:type="spellEnd"/>
      <w:r>
        <w:rPr>
          <w:rStyle w:val="normaltextrun"/>
        </w:rPr>
        <w:t> = 0 in that case. We can model detection probabilities using a logit-link function where:  </w:t>
      </w:r>
      <w:r>
        <w:rPr>
          <w:rStyle w:val="eop"/>
        </w:rPr>
        <w:t> </w:t>
      </w:r>
    </w:p>
    <w:p w14:paraId="71E52B88" w14:textId="74543839" w:rsidR="003E687A" w:rsidRPr="00206BBA" w:rsidRDefault="003E687A" w:rsidP="003E687A">
      <w:pPr>
        <w:pStyle w:val="paragraph"/>
        <w:spacing w:before="0" w:beforeAutospacing="0" w:after="0" w:afterAutospacing="0"/>
        <w:jc w:val="center"/>
        <w:textAlignment w:val="baseline"/>
        <w:rPr>
          <w:rFonts w:ascii="Segoe UI" w:hAnsi="Segoe UI" w:cs="Segoe UI"/>
        </w:rPr>
      </w:pPr>
      <w:r>
        <w:rPr>
          <w:rStyle w:val="normaltextrun"/>
        </w:rPr>
        <w:t>logit(</w:t>
      </w:r>
      <w:proofErr w:type="spellStart"/>
      <w:proofErr w:type="gramStart"/>
      <w:r>
        <w:rPr>
          <w:rStyle w:val="normaltextrun"/>
        </w:rPr>
        <w:t>p</w:t>
      </w:r>
      <w:r>
        <w:rPr>
          <w:rStyle w:val="normaltextrun"/>
          <w:sz w:val="19"/>
          <w:szCs w:val="19"/>
          <w:vertAlign w:val="subscript"/>
        </w:rPr>
        <w:t>i,j</w:t>
      </w:r>
      <w:proofErr w:type="gramEnd"/>
      <w:r>
        <w:rPr>
          <w:rStyle w:val="normaltextrun"/>
          <w:sz w:val="19"/>
          <w:szCs w:val="19"/>
          <w:vertAlign w:val="subscript"/>
        </w:rPr>
        <w:t>,</w:t>
      </w:r>
      <w:r w:rsidR="00697524">
        <w:rPr>
          <w:rStyle w:val="normaltextrun"/>
          <w:sz w:val="19"/>
          <w:szCs w:val="19"/>
          <w:vertAlign w:val="subscript"/>
        </w:rPr>
        <w:t>t,</w:t>
      </w:r>
      <w:r>
        <w:rPr>
          <w:rStyle w:val="normaltextrun"/>
          <w:sz w:val="19"/>
          <w:szCs w:val="19"/>
          <w:vertAlign w:val="subscript"/>
        </w:rPr>
        <w:t>k</w:t>
      </w:r>
      <w:proofErr w:type="spellEnd"/>
      <w:r>
        <w:rPr>
          <w:rStyle w:val="normaltextrun"/>
        </w:rPr>
        <w:t xml:space="preserve">) </w:t>
      </w:r>
      <w:r w:rsidRPr="00206BBA">
        <w:rPr>
          <w:rStyle w:val="normaltextrun"/>
        </w:rPr>
        <w:t>= v</w:t>
      </w:r>
      <w:r w:rsidRPr="00206BBA">
        <w:rPr>
          <w:rStyle w:val="normaltextrun"/>
          <w:vertAlign w:val="subscript"/>
        </w:rPr>
        <w:t>i</w:t>
      </w:r>
      <w:r w:rsidRPr="00206BBA">
        <w:rPr>
          <w:rStyle w:val="eop"/>
        </w:rPr>
        <w:t> </w:t>
      </w:r>
      <w:r w:rsidR="00206BBA" w:rsidRPr="00206BBA">
        <w:rPr>
          <w:rStyle w:val="eop"/>
        </w:rPr>
        <w:t xml:space="preserve">+ </w:t>
      </w:r>
      <w:r w:rsidR="00206BBA" w:rsidRPr="00206BBA">
        <w:rPr>
          <w:rStyle w:val="eop"/>
        </w:rPr>
        <w:sym w:font="Symbol" w:char="F064"/>
      </w:r>
      <w:r w:rsidR="00206BBA" w:rsidRPr="00206BBA">
        <w:rPr>
          <w:rStyle w:val="eop"/>
          <w:vertAlign w:val="subscript"/>
        </w:rPr>
        <w:t>1</w:t>
      </w:r>
      <w:r w:rsidR="00206BBA">
        <w:rPr>
          <w:rStyle w:val="eop"/>
        </w:rPr>
        <w:t xml:space="preserve"> </w:t>
      </w:r>
      <w:r w:rsidR="00206BBA" w:rsidRPr="00206BBA">
        <w:rPr>
          <w:rStyle w:val="eop"/>
        </w:rPr>
        <w:t xml:space="preserve">* </w:t>
      </w:r>
      <w:proofErr w:type="spellStart"/>
      <w:r w:rsidR="00206BBA" w:rsidRPr="00206BBA">
        <w:rPr>
          <w:rStyle w:val="eop"/>
          <w:i/>
          <w:iCs/>
        </w:rPr>
        <w:t>Bee.s</w:t>
      </w:r>
      <w:r w:rsidR="00206BBA">
        <w:rPr>
          <w:rStyle w:val="eop"/>
          <w:i/>
          <w:iCs/>
        </w:rPr>
        <w:t>trippiness</w:t>
      </w:r>
      <w:r w:rsidR="00206BBA" w:rsidRPr="00206BBA">
        <w:rPr>
          <w:rStyle w:val="eop"/>
          <w:i/>
          <w:iCs/>
          <w:vertAlign w:val="subscript"/>
        </w:rPr>
        <w:t>i</w:t>
      </w:r>
      <w:proofErr w:type="spellEnd"/>
      <w:r w:rsidR="00206BBA">
        <w:rPr>
          <w:rStyle w:val="eop"/>
        </w:rPr>
        <w:t xml:space="preserve"> + </w:t>
      </w:r>
      <w:r w:rsidR="00206BBA" w:rsidRPr="00206BBA">
        <w:rPr>
          <w:rStyle w:val="eop"/>
        </w:rPr>
        <w:sym w:font="Symbol" w:char="F064"/>
      </w:r>
      <w:r w:rsidR="00206BBA" w:rsidRPr="00206BBA">
        <w:rPr>
          <w:rStyle w:val="eop"/>
          <w:vertAlign w:val="subscript"/>
        </w:rPr>
        <w:t>2</w:t>
      </w:r>
      <w:r w:rsidR="00206BBA">
        <w:rPr>
          <w:rStyle w:val="eop"/>
        </w:rPr>
        <w:t xml:space="preserve"> </w:t>
      </w:r>
      <w:r w:rsidR="00206BBA" w:rsidRPr="00206BBA">
        <w:rPr>
          <w:rStyle w:val="eop"/>
        </w:rPr>
        <w:t xml:space="preserve">* </w:t>
      </w:r>
      <w:proofErr w:type="spellStart"/>
      <w:r w:rsidR="00206BBA" w:rsidRPr="00206BBA">
        <w:rPr>
          <w:rStyle w:val="eop"/>
          <w:i/>
          <w:iCs/>
        </w:rPr>
        <w:t>Bee.size</w:t>
      </w:r>
      <w:r w:rsidR="00206BBA" w:rsidRPr="00206BBA">
        <w:rPr>
          <w:rStyle w:val="eop"/>
          <w:i/>
          <w:iCs/>
          <w:vertAlign w:val="subscript"/>
        </w:rPr>
        <w:t>i</w:t>
      </w:r>
      <w:proofErr w:type="spellEnd"/>
      <w:r w:rsidR="00206BBA">
        <w:rPr>
          <w:rStyle w:val="eop"/>
        </w:rPr>
        <w:t xml:space="preserve"> + </w:t>
      </w:r>
      <w:r w:rsidR="00206BBA" w:rsidRPr="00206BBA">
        <w:rPr>
          <w:rStyle w:val="eop"/>
        </w:rPr>
        <w:sym w:font="Symbol" w:char="F064"/>
      </w:r>
      <w:r w:rsidR="00206BBA" w:rsidRPr="00206BBA">
        <w:rPr>
          <w:rStyle w:val="eop"/>
          <w:vertAlign w:val="subscript"/>
        </w:rPr>
        <w:t>3</w:t>
      </w:r>
      <w:r w:rsidR="00206BBA">
        <w:rPr>
          <w:rStyle w:val="eop"/>
        </w:rPr>
        <w:t xml:space="preserve"> * </w:t>
      </w:r>
      <w:proofErr w:type="spellStart"/>
      <w:r w:rsidR="00206BBA" w:rsidRPr="00206BBA">
        <w:rPr>
          <w:rStyle w:val="eop"/>
          <w:i/>
          <w:iCs/>
        </w:rPr>
        <w:t>Survey.month</w:t>
      </w:r>
      <w:r w:rsidR="00206BBA" w:rsidRPr="00206BBA">
        <w:rPr>
          <w:rStyle w:val="eop"/>
          <w:i/>
          <w:iCs/>
          <w:vertAlign w:val="subscript"/>
        </w:rPr>
        <w:t>t</w:t>
      </w:r>
      <w:proofErr w:type="spellEnd"/>
      <w:r w:rsidR="00206BBA">
        <w:rPr>
          <w:rStyle w:val="eop"/>
        </w:rPr>
        <w:t xml:space="preserve"> + </w:t>
      </w:r>
      <w:r w:rsidR="00206BBA" w:rsidRPr="00206BBA">
        <w:rPr>
          <w:rStyle w:val="eop"/>
        </w:rPr>
        <w:sym w:font="Symbol" w:char="F064"/>
      </w:r>
      <w:r w:rsidR="00206BBA" w:rsidRPr="00206BBA">
        <w:rPr>
          <w:rStyle w:val="eop"/>
          <w:vertAlign w:val="subscript"/>
        </w:rPr>
        <w:t>4</w:t>
      </w:r>
      <w:r w:rsidR="00206BBA">
        <w:rPr>
          <w:rStyle w:val="eop"/>
        </w:rPr>
        <w:t xml:space="preserve"> * </w:t>
      </w:r>
      <w:r w:rsidR="00206BBA" w:rsidRPr="00206BBA">
        <w:rPr>
          <w:rStyle w:val="eop"/>
          <w:i/>
          <w:iCs/>
        </w:rPr>
        <w:t>Survey.month</w:t>
      </w:r>
      <w:r w:rsidR="00206BBA" w:rsidRPr="00206BBA">
        <w:rPr>
          <w:rStyle w:val="eop"/>
          <w:i/>
          <w:iCs/>
          <w:vertAlign w:val="superscript"/>
        </w:rPr>
        <w:t>2</w:t>
      </w:r>
      <w:r w:rsidR="00206BBA" w:rsidRPr="00206BBA">
        <w:rPr>
          <w:rStyle w:val="eop"/>
          <w:i/>
          <w:iCs/>
          <w:vertAlign w:val="subscript"/>
        </w:rPr>
        <w:t>t</w:t>
      </w:r>
      <w:r w:rsidR="00206BBA">
        <w:rPr>
          <w:rStyle w:val="eop"/>
        </w:rPr>
        <w:t xml:space="preserve"> + </w:t>
      </w:r>
      <w:r w:rsidR="00206BBA" w:rsidRPr="00206BBA">
        <w:rPr>
          <w:rStyle w:val="eop"/>
        </w:rPr>
        <w:sym w:font="Symbol" w:char="F064"/>
      </w:r>
      <w:r w:rsidR="00206BBA" w:rsidRPr="00206BBA">
        <w:rPr>
          <w:rStyle w:val="eop"/>
          <w:vertAlign w:val="subscript"/>
        </w:rPr>
        <w:t>5</w:t>
      </w:r>
      <w:r w:rsidR="00206BBA">
        <w:rPr>
          <w:rStyle w:val="eop"/>
        </w:rPr>
        <w:t xml:space="preserve"> * </w:t>
      </w:r>
      <w:proofErr w:type="spellStart"/>
      <w:r w:rsidR="00206BBA" w:rsidRPr="00206BBA">
        <w:rPr>
          <w:rStyle w:val="eop"/>
          <w:i/>
          <w:iCs/>
        </w:rPr>
        <w:t>Citation.type</w:t>
      </w:r>
      <w:r w:rsidR="00206BBA" w:rsidRPr="00206BBA">
        <w:rPr>
          <w:rStyle w:val="eop"/>
          <w:i/>
          <w:iCs/>
          <w:vertAlign w:val="subscript"/>
        </w:rPr>
        <w:t>k</w:t>
      </w:r>
      <w:proofErr w:type="spellEnd"/>
      <w:r w:rsidR="00206BBA">
        <w:rPr>
          <w:rStyle w:val="eop"/>
        </w:rPr>
        <w:t xml:space="preserve"> + </w:t>
      </w:r>
      <w:r w:rsidR="00206BBA" w:rsidRPr="00206BBA">
        <w:rPr>
          <w:rStyle w:val="eop"/>
        </w:rPr>
        <w:sym w:font="Symbol" w:char="F064"/>
      </w:r>
      <w:r w:rsidR="00206BBA" w:rsidRPr="00206BBA">
        <w:rPr>
          <w:rStyle w:val="eop"/>
          <w:vertAlign w:val="subscript"/>
        </w:rPr>
        <w:t>6</w:t>
      </w:r>
      <w:r w:rsidR="00206BBA">
        <w:rPr>
          <w:rStyle w:val="eop"/>
        </w:rPr>
        <w:t xml:space="preserve"> * </w:t>
      </w:r>
      <w:proofErr w:type="spellStart"/>
      <w:r w:rsidR="00206BBA" w:rsidRPr="00206BBA">
        <w:rPr>
          <w:rStyle w:val="eop"/>
          <w:i/>
          <w:iCs/>
        </w:rPr>
        <w:t>Flower.color</w:t>
      </w:r>
      <w:r w:rsidR="00206BBA" w:rsidRPr="00206BBA">
        <w:rPr>
          <w:rStyle w:val="eop"/>
          <w:i/>
          <w:iCs/>
          <w:vertAlign w:val="subscript"/>
        </w:rPr>
        <w:t>j</w:t>
      </w:r>
      <w:proofErr w:type="spellEnd"/>
      <w:r w:rsidR="00206BBA">
        <w:rPr>
          <w:rStyle w:val="eop"/>
        </w:rPr>
        <w:t xml:space="preserve"> + </w:t>
      </w:r>
      <w:r w:rsidR="00206BBA" w:rsidRPr="00206BBA">
        <w:rPr>
          <w:rStyle w:val="eop"/>
        </w:rPr>
        <w:sym w:font="Symbol" w:char="F064"/>
      </w:r>
      <w:r w:rsidR="00206BBA" w:rsidRPr="00206BBA">
        <w:rPr>
          <w:rStyle w:val="eop"/>
          <w:vertAlign w:val="subscript"/>
        </w:rPr>
        <w:t>7</w:t>
      </w:r>
      <w:r w:rsidR="00206BBA">
        <w:rPr>
          <w:rStyle w:val="eop"/>
        </w:rPr>
        <w:t xml:space="preserve"> * </w:t>
      </w:r>
      <w:proofErr w:type="spellStart"/>
      <w:r w:rsidR="00206BBA" w:rsidRPr="00206BBA">
        <w:rPr>
          <w:rStyle w:val="eop"/>
          <w:i/>
          <w:iCs/>
        </w:rPr>
        <w:t>Flower.shape</w:t>
      </w:r>
      <w:r w:rsidR="00206BBA" w:rsidRPr="00206BBA">
        <w:rPr>
          <w:rStyle w:val="eop"/>
          <w:i/>
          <w:iCs/>
          <w:vertAlign w:val="subscript"/>
        </w:rPr>
        <w:t>j</w:t>
      </w:r>
      <w:proofErr w:type="spellEnd"/>
      <w:r w:rsidR="00206BBA">
        <w:rPr>
          <w:rStyle w:val="eop"/>
        </w:rPr>
        <w:t xml:space="preserve"> + </w:t>
      </w:r>
      <w:r w:rsidR="00206BBA" w:rsidRPr="00206BBA">
        <w:rPr>
          <w:rStyle w:val="eop"/>
        </w:rPr>
        <w:sym w:font="Symbol" w:char="F064"/>
      </w:r>
      <w:r w:rsidR="00206BBA" w:rsidRPr="00206BBA">
        <w:rPr>
          <w:rStyle w:val="eop"/>
          <w:vertAlign w:val="subscript"/>
        </w:rPr>
        <w:t>8</w:t>
      </w:r>
      <w:r w:rsidR="00206BBA">
        <w:rPr>
          <w:rStyle w:val="eop"/>
        </w:rPr>
        <w:t xml:space="preserve"> * </w:t>
      </w:r>
      <w:proofErr w:type="spellStart"/>
      <w:r w:rsidR="00206BBA" w:rsidRPr="00206BBA">
        <w:rPr>
          <w:rStyle w:val="eop"/>
          <w:i/>
          <w:iCs/>
        </w:rPr>
        <w:t>Plant.family</w:t>
      </w:r>
      <w:r w:rsidR="00206BBA" w:rsidRPr="00206BBA">
        <w:rPr>
          <w:rStyle w:val="eop"/>
          <w:i/>
          <w:iCs/>
          <w:vertAlign w:val="subscript"/>
        </w:rPr>
        <w:t>j</w:t>
      </w:r>
      <w:proofErr w:type="spellEnd"/>
    </w:p>
    <w:p w14:paraId="63375DA3" w14:textId="77777777" w:rsidR="00206BBA" w:rsidRDefault="00206BBA" w:rsidP="001A3A74">
      <w:pPr>
        <w:pStyle w:val="paragraph"/>
        <w:spacing w:before="0" w:beforeAutospacing="0" w:after="0" w:afterAutospacing="0"/>
        <w:textAlignment w:val="baseline"/>
        <w:rPr>
          <w:rStyle w:val="normaltextrun"/>
        </w:rPr>
      </w:pPr>
    </w:p>
    <w:p w14:paraId="4F049D99" w14:textId="793E39AB" w:rsidR="001A3A74" w:rsidRDefault="00206BBA" w:rsidP="001A3A74">
      <w:pPr>
        <w:pStyle w:val="paragraph"/>
        <w:spacing w:before="0" w:beforeAutospacing="0" w:after="0" w:afterAutospacing="0"/>
        <w:textAlignment w:val="baseline"/>
        <w:rPr>
          <w:rFonts w:ascii="Segoe UI" w:hAnsi="Segoe UI" w:cs="Segoe UI"/>
          <w:sz w:val="18"/>
          <w:szCs w:val="18"/>
        </w:rPr>
      </w:pPr>
      <w:r>
        <w:rPr>
          <w:rStyle w:val="normaltextrun"/>
        </w:rPr>
        <w:t xml:space="preserve">Again, bee size was standardized. We also included a quadratic term for survey month, assuming that detection probability of bee-plant interactions </w:t>
      </w:r>
      <w:proofErr w:type="gramStart"/>
      <w:r>
        <w:rPr>
          <w:rStyle w:val="normaltextrun"/>
        </w:rPr>
        <w:t>peak</w:t>
      </w:r>
      <w:proofErr w:type="gramEnd"/>
      <w:r>
        <w:rPr>
          <w:rStyle w:val="normaltextrun"/>
        </w:rPr>
        <w:t xml:space="preserve"> during the year and decline. The other five covariates (bee </w:t>
      </w:r>
      <w:proofErr w:type="spellStart"/>
      <w:r>
        <w:rPr>
          <w:rStyle w:val="normaltextrun"/>
        </w:rPr>
        <w:t>strippiness</w:t>
      </w:r>
      <w:proofErr w:type="spellEnd"/>
      <w:r>
        <w:rPr>
          <w:rStyle w:val="normaltextrun"/>
        </w:rPr>
        <w:t xml:space="preserve">, citation type, flower color, flower shape, and plant family) were categorical with two levels each as follows: bee </w:t>
      </w:r>
      <w:proofErr w:type="spellStart"/>
      <w:r>
        <w:rPr>
          <w:rStyle w:val="normaltextrun"/>
        </w:rPr>
        <w:t>strippiness</w:t>
      </w:r>
      <w:proofErr w:type="spellEnd"/>
      <w:r>
        <w:rPr>
          <w:rStyle w:val="normaltextrun"/>
        </w:rPr>
        <w:t xml:space="preserve"> = stripped vs non-</w:t>
      </w:r>
      <w:r w:rsidRPr="00206BBA">
        <w:rPr>
          <w:rStyle w:val="normaltextrun"/>
        </w:rPr>
        <w:t xml:space="preserve"> </w:t>
      </w:r>
      <w:r>
        <w:rPr>
          <w:rStyle w:val="normaltextrun"/>
        </w:rPr>
        <w:t xml:space="preserve">stripped, citation type: observation vs collection, flower color = yellow or non-yellow, flower shape = bowl vs non-bowl, and plant family = </w:t>
      </w:r>
      <w:proofErr w:type="spellStart"/>
      <w:r>
        <w:rPr>
          <w:rStyle w:val="normaltextrun"/>
        </w:rPr>
        <w:t>asteridae</w:t>
      </w:r>
      <w:proofErr w:type="spellEnd"/>
      <w:r>
        <w:rPr>
          <w:rStyle w:val="normaltextrun"/>
        </w:rPr>
        <w:t xml:space="preserve"> vs non-</w:t>
      </w:r>
      <w:proofErr w:type="spellStart"/>
      <w:r>
        <w:rPr>
          <w:rStyle w:val="normaltextrun"/>
        </w:rPr>
        <w:t>asteridae</w:t>
      </w:r>
      <w:proofErr w:type="spellEnd"/>
      <w:r>
        <w:rPr>
          <w:rStyle w:val="normaltextrun"/>
        </w:rPr>
        <w:t xml:space="preserve">. </w:t>
      </w:r>
      <w:r w:rsidR="001A3A74">
        <w:rPr>
          <w:rStyle w:val="normaltextrun"/>
        </w:rPr>
        <w:t>We assume that each of the intercept values (v</w:t>
      </w:r>
      <w:r w:rsidR="001A3A74">
        <w:rPr>
          <w:rStyle w:val="normaltextrun"/>
          <w:sz w:val="19"/>
          <w:szCs w:val="19"/>
          <w:vertAlign w:val="subscript"/>
        </w:rPr>
        <w:t>i</w:t>
      </w:r>
      <w:r w:rsidR="001A3A74">
        <w:rPr>
          <w:rStyle w:val="normaltextrun"/>
        </w:rPr>
        <w:t xml:space="preserve">, bee species detection probability on the logit scale) were drawn from a community-level normal distribution with mean, </w:t>
      </w:r>
      <w:proofErr w:type="spellStart"/>
      <w:r w:rsidR="001A3A74">
        <w:rPr>
          <w:rStyle w:val="normaltextrun"/>
        </w:rPr>
        <w:t>μ</w:t>
      </w:r>
      <w:r w:rsidR="001A3A74">
        <w:rPr>
          <w:rStyle w:val="normaltextrun"/>
          <w:vertAlign w:val="subscript"/>
        </w:rPr>
        <w:t>p</w:t>
      </w:r>
      <w:proofErr w:type="spellEnd"/>
      <w:r w:rsidR="001A3A74">
        <w:rPr>
          <w:rStyle w:val="normaltextrun"/>
        </w:rPr>
        <w:t xml:space="preserve">, and variance, </w:t>
      </w:r>
      <w:r w:rsidR="001A3A74">
        <w:rPr>
          <w:rStyle w:val="normaltextrun"/>
          <w:rFonts w:ascii="Cambria Math" w:hAnsi="Cambria Math" w:cs="Cambria Math"/>
        </w:rPr>
        <w:t>𝜎</w:t>
      </w:r>
      <w:r w:rsidR="001A3A74">
        <w:rPr>
          <w:rStyle w:val="normaltextrun"/>
          <w:vertAlign w:val="subscript"/>
        </w:rPr>
        <w:t>p</w:t>
      </w:r>
      <w:r w:rsidR="001A3A74">
        <w:rPr>
          <w:rStyle w:val="normaltextrun"/>
          <w:sz w:val="19"/>
          <w:szCs w:val="19"/>
          <w:vertAlign w:val="superscript"/>
        </w:rPr>
        <w:t>2</w:t>
      </w:r>
      <w:r w:rsidR="001A3A74">
        <w:rPr>
          <w:rStyle w:val="normaltextrun"/>
        </w:rPr>
        <w:t>, such that:</w:t>
      </w:r>
      <w:r w:rsidR="001A3A74">
        <w:rPr>
          <w:rStyle w:val="eop"/>
        </w:rPr>
        <w:t> </w:t>
      </w:r>
    </w:p>
    <w:p w14:paraId="69F86E8B" w14:textId="2EB2B2A0" w:rsidR="001A3A74" w:rsidRDefault="001A3A74" w:rsidP="001A3A74">
      <w:pPr>
        <w:pStyle w:val="paragraph"/>
        <w:spacing w:before="0" w:beforeAutospacing="0" w:after="0" w:afterAutospacing="0"/>
        <w:ind w:firstLine="450"/>
        <w:jc w:val="center"/>
        <w:textAlignment w:val="baseline"/>
        <w:rPr>
          <w:rStyle w:val="eop"/>
        </w:rPr>
      </w:pPr>
      <w:r>
        <w:rPr>
          <w:rStyle w:val="normaltextrun"/>
        </w:rPr>
        <w:t>v</w:t>
      </w:r>
      <w:r>
        <w:rPr>
          <w:rStyle w:val="normaltextrun"/>
          <w:sz w:val="19"/>
          <w:szCs w:val="19"/>
          <w:vertAlign w:val="subscript"/>
        </w:rPr>
        <w:t>i</w:t>
      </w:r>
      <w:r>
        <w:rPr>
          <w:rStyle w:val="normaltextrun"/>
        </w:rPr>
        <w:t> ~ </w:t>
      </w:r>
      <w:proofErr w:type="gramStart"/>
      <w:r>
        <w:rPr>
          <w:rStyle w:val="normaltextrun"/>
        </w:rPr>
        <w:t>Normal(</w:t>
      </w:r>
      <w:proofErr w:type="spellStart"/>
      <w:proofErr w:type="gramEnd"/>
      <w:r>
        <w:rPr>
          <w:rStyle w:val="normaltextrun"/>
        </w:rPr>
        <w:t>μ</w:t>
      </w:r>
      <w:r>
        <w:rPr>
          <w:rStyle w:val="normaltextrun"/>
          <w:vertAlign w:val="subscript"/>
        </w:rPr>
        <w:t>p</w:t>
      </w:r>
      <w:proofErr w:type="spellEnd"/>
      <w:r>
        <w:rPr>
          <w:rStyle w:val="normaltextrun"/>
        </w:rPr>
        <w:t xml:space="preserve">, </w:t>
      </w:r>
      <w:r>
        <w:rPr>
          <w:rStyle w:val="normaltextrun"/>
          <w:rFonts w:ascii="Cambria Math" w:hAnsi="Cambria Math" w:cs="Cambria Math"/>
        </w:rPr>
        <w:t>𝜎</w:t>
      </w:r>
      <w:r>
        <w:rPr>
          <w:rStyle w:val="normaltextrun"/>
          <w:vertAlign w:val="subscript"/>
        </w:rPr>
        <w:t>p</w:t>
      </w:r>
      <w:r>
        <w:rPr>
          <w:rStyle w:val="normaltextrun"/>
          <w:sz w:val="19"/>
          <w:szCs w:val="19"/>
          <w:vertAlign w:val="superscript"/>
        </w:rPr>
        <w:t>2</w:t>
      </w:r>
      <w:r>
        <w:rPr>
          <w:rStyle w:val="normaltextrun"/>
        </w:rPr>
        <w:t>)</w:t>
      </w:r>
    </w:p>
    <w:p w14:paraId="3B9043E8" w14:textId="64925B80" w:rsidR="00C4422D" w:rsidRDefault="003E687A" w:rsidP="001A3A74">
      <w:pPr>
        <w:pStyle w:val="paragraph"/>
        <w:spacing w:before="0" w:beforeAutospacing="0" w:after="0" w:afterAutospacing="0"/>
        <w:ind w:firstLine="450"/>
        <w:textAlignment w:val="baseline"/>
        <w:rPr>
          <w:rStyle w:val="normaltextrun"/>
        </w:rPr>
      </w:pPr>
      <w:r>
        <w:rPr>
          <w:rStyle w:val="normaltextrun"/>
        </w:rPr>
        <w:t xml:space="preserve">To estimate </w:t>
      </w:r>
      <w:r w:rsidR="00697524">
        <w:rPr>
          <w:rStyle w:val="normaltextrun"/>
        </w:rPr>
        <w:t>the total number of unique bee species interacting with each plant</w:t>
      </w:r>
      <w:r>
        <w:rPr>
          <w:rStyle w:val="normaltextrun"/>
        </w:rPr>
        <w:t xml:space="preserve"> </w:t>
      </w:r>
      <w:r w:rsidR="00697524">
        <w:rPr>
          <w:rStyle w:val="normaltextrun"/>
        </w:rPr>
        <w:t xml:space="preserve">species </w:t>
      </w:r>
      <w:r>
        <w:rPr>
          <w:rStyle w:val="normaltextrun"/>
        </w:rPr>
        <w:t>(</w:t>
      </w:r>
      <w:r>
        <w:rPr>
          <w:rStyle w:val="spellingerror"/>
        </w:rPr>
        <w:t>N</w:t>
      </w:r>
      <w:r w:rsidR="00697524">
        <w:rPr>
          <w:rStyle w:val="spellingerror"/>
          <w:sz w:val="19"/>
          <w:szCs w:val="19"/>
          <w:vertAlign w:val="subscript"/>
        </w:rPr>
        <w:t>j</w:t>
      </w:r>
      <w:r>
        <w:rPr>
          <w:rStyle w:val="normaltextrun"/>
        </w:rPr>
        <w:t>)</w:t>
      </w:r>
      <w:r w:rsidR="00697524">
        <w:rPr>
          <w:rStyle w:val="normaltextrun"/>
        </w:rPr>
        <w:t>,</w:t>
      </w:r>
      <w:r>
        <w:rPr>
          <w:rStyle w:val="normaltextrun"/>
        </w:rPr>
        <w:t> including the number of species not observed (but present) during sampling</w:t>
      </w:r>
      <w:r w:rsidR="00697524">
        <w:rPr>
          <w:rStyle w:val="normaltextrun"/>
        </w:rPr>
        <w:t xml:space="preserve">, we sum across </w:t>
      </w:r>
      <w:proofErr w:type="spellStart"/>
      <w:proofErr w:type="gramStart"/>
      <w:r w:rsidR="00697524">
        <w:rPr>
          <w:rStyle w:val="normaltextrun"/>
        </w:rPr>
        <w:t>Z</w:t>
      </w:r>
      <w:r w:rsidR="00697524">
        <w:rPr>
          <w:rStyle w:val="normaltextrun"/>
          <w:sz w:val="19"/>
          <w:szCs w:val="19"/>
          <w:vertAlign w:val="subscript"/>
        </w:rPr>
        <w:t>i,j</w:t>
      </w:r>
      <w:proofErr w:type="gramEnd"/>
      <w:r w:rsidR="00697524">
        <w:rPr>
          <w:rStyle w:val="normaltextrun"/>
          <w:sz w:val="19"/>
          <w:szCs w:val="19"/>
          <w:vertAlign w:val="subscript"/>
        </w:rPr>
        <w:t>,t</w:t>
      </w:r>
      <w:proofErr w:type="spellEnd"/>
      <w:r w:rsidR="00697524" w:rsidRPr="00697524">
        <w:rPr>
          <w:rStyle w:val="normaltextrun"/>
          <w:sz w:val="19"/>
          <w:szCs w:val="19"/>
        </w:rPr>
        <w:t xml:space="preserve">. </w:t>
      </w:r>
      <w:r w:rsidR="00697524">
        <w:rPr>
          <w:rStyle w:val="normaltextrun"/>
        </w:rPr>
        <w:t> </w:t>
      </w:r>
    </w:p>
    <w:p w14:paraId="5DCD3622" w14:textId="690BF88F" w:rsidR="00206BBA" w:rsidRDefault="00206BBA" w:rsidP="001A3A74">
      <w:pPr>
        <w:pStyle w:val="paragraph"/>
        <w:spacing w:before="0" w:beforeAutospacing="0" w:after="0" w:afterAutospacing="0"/>
        <w:ind w:firstLine="450"/>
        <w:textAlignment w:val="baseline"/>
        <w:rPr>
          <w:rStyle w:val="normaltextrun"/>
        </w:rPr>
      </w:pPr>
    </w:p>
    <w:p w14:paraId="0B4B681C" w14:textId="7B7C59D9" w:rsidR="00206BBA" w:rsidRPr="00206BBA" w:rsidRDefault="00206BBA" w:rsidP="00206BBA">
      <w:pPr>
        <w:pStyle w:val="paragraph"/>
        <w:spacing w:before="0" w:beforeAutospacing="0" w:after="0" w:afterAutospacing="0"/>
        <w:textAlignment w:val="baseline"/>
        <w:rPr>
          <w:rStyle w:val="normaltextrun"/>
          <w:i/>
          <w:iCs/>
        </w:rPr>
      </w:pPr>
      <w:r w:rsidRPr="00206BBA">
        <w:rPr>
          <w:rStyle w:val="normaltextrun"/>
          <w:i/>
          <w:iCs/>
        </w:rPr>
        <w:t>Stochastic search variable selection</w:t>
      </w:r>
    </w:p>
    <w:p w14:paraId="6C8FD4A3" w14:textId="21ACC510" w:rsidR="00206BBA" w:rsidRDefault="00206BBA" w:rsidP="00206BBA">
      <w:pPr>
        <w:pStyle w:val="paragraph"/>
        <w:spacing w:before="0" w:beforeAutospacing="0" w:after="0" w:afterAutospacing="0"/>
        <w:textAlignment w:val="baseline"/>
        <w:rPr>
          <w:rStyle w:val="normaltextrun"/>
        </w:rPr>
      </w:pPr>
    </w:p>
    <w:p w14:paraId="52A10157" w14:textId="5A495421" w:rsidR="00206BBA" w:rsidRDefault="00206BBA" w:rsidP="00206BBA">
      <w:pPr>
        <w:pStyle w:val="paragraph"/>
        <w:spacing w:before="0" w:beforeAutospacing="0" w:after="0" w:afterAutospacing="0"/>
        <w:textAlignment w:val="baseline"/>
        <w:rPr>
          <w:rStyle w:val="normaltextrun"/>
        </w:rPr>
      </w:pPr>
      <w:r>
        <w:rPr>
          <w:rStyle w:val="normaltextrun"/>
        </w:rPr>
        <w:t xml:space="preserve">To determine which covariates significantly influences the ecological and detection parts of the model above, we used stochastic search variable selection (Hooten &amp; Hobbs, 2018; George &amp; McCulloch 1993). In stochastic search variable selection, we specify alternative priors such that for covariate </w:t>
      </w:r>
      <w:r w:rsidRPr="00206BBA">
        <w:rPr>
          <w:rStyle w:val="normaltextrun"/>
          <w:i/>
          <w:iCs/>
        </w:rPr>
        <w:t>n</w:t>
      </w:r>
      <w:r w:rsidR="00230EDE">
        <w:rPr>
          <w:rStyle w:val="normaltextrun"/>
        </w:rPr>
        <w:t xml:space="preserve"> of the ecological model using</w:t>
      </w:r>
      <w:r>
        <w:rPr>
          <w:rStyle w:val="normaltextrun"/>
        </w:rPr>
        <w:t>:</w:t>
      </w:r>
    </w:p>
    <w:p w14:paraId="78DFE382" w14:textId="0093A1EF" w:rsidR="00206BBA" w:rsidRPr="00206BBA" w:rsidRDefault="00206BBA" w:rsidP="00206BBA">
      <w:pPr>
        <w:pStyle w:val="paragraph"/>
        <w:spacing w:before="0" w:beforeAutospacing="0" w:after="0" w:afterAutospacing="0"/>
        <w:jc w:val="center"/>
        <w:textAlignment w:val="baseline"/>
        <w:rPr>
          <w:rStyle w:val="normaltextrun"/>
        </w:rPr>
      </w:pPr>
      <w:r w:rsidRPr="00206BBA">
        <w:rPr>
          <w:rStyle w:val="eop"/>
        </w:rPr>
        <w:sym w:font="Symbol" w:char="F062"/>
      </w:r>
      <w:r w:rsidRPr="00206BBA">
        <w:rPr>
          <w:rStyle w:val="normaltextrun"/>
          <w:i/>
          <w:iCs/>
          <w:vertAlign w:val="subscript"/>
        </w:rPr>
        <w:t>n</w:t>
      </w:r>
      <w:r w:rsidRPr="00206BBA">
        <w:rPr>
          <w:rStyle w:val="eop"/>
        </w:rPr>
        <w:t xml:space="preserve"> | </w:t>
      </w:r>
      <w:r w:rsidRPr="00206BBA">
        <w:rPr>
          <w:rStyle w:val="eop"/>
        </w:rPr>
        <w:sym w:font="Symbol" w:char="F067"/>
      </w:r>
      <w:r w:rsidRPr="00206BBA">
        <w:rPr>
          <w:rStyle w:val="normaltextrun"/>
          <w:i/>
          <w:iCs/>
          <w:vertAlign w:val="subscript"/>
        </w:rPr>
        <w:t>n</w:t>
      </w:r>
      <w:r w:rsidRPr="00206BBA">
        <w:rPr>
          <w:rStyle w:val="eop"/>
        </w:rPr>
        <w:t xml:space="preserve"> ~ </w:t>
      </w:r>
      <w:r w:rsidRPr="00206BBA">
        <w:rPr>
          <w:rStyle w:val="eop"/>
        </w:rPr>
        <w:sym w:font="Symbol" w:char="F067"/>
      </w:r>
      <w:r w:rsidRPr="00206BBA">
        <w:rPr>
          <w:rStyle w:val="normaltextrun"/>
          <w:i/>
          <w:iCs/>
          <w:vertAlign w:val="subscript"/>
        </w:rPr>
        <w:t>n</w:t>
      </w:r>
      <w:r w:rsidRPr="00206BBA">
        <w:rPr>
          <w:rStyle w:val="eop"/>
        </w:rPr>
        <w:t xml:space="preserve"> </w:t>
      </w:r>
      <w:proofErr w:type="gramStart"/>
      <w:r w:rsidRPr="00206BBA">
        <w:rPr>
          <w:rStyle w:val="eop"/>
        </w:rPr>
        <w:t>N(</w:t>
      </w:r>
      <w:proofErr w:type="gramEnd"/>
      <w:r w:rsidRPr="00206BBA">
        <w:rPr>
          <w:rStyle w:val="eop"/>
        </w:rPr>
        <w:t>0, c</w:t>
      </w:r>
      <w:r w:rsidRPr="00206BBA">
        <w:rPr>
          <w:rStyle w:val="eop"/>
        </w:rPr>
        <w:sym w:font="Symbol" w:char="F074"/>
      </w:r>
      <w:r w:rsidRPr="00206BBA">
        <w:rPr>
          <w:rStyle w:val="eop"/>
          <w:vertAlign w:val="superscript"/>
        </w:rPr>
        <w:t>2</w:t>
      </w:r>
      <w:r w:rsidRPr="00206BBA">
        <w:rPr>
          <w:rStyle w:val="eop"/>
        </w:rPr>
        <w:t xml:space="preserve">) + (1 - </w:t>
      </w:r>
      <w:r w:rsidRPr="00206BBA">
        <w:rPr>
          <w:rStyle w:val="eop"/>
        </w:rPr>
        <w:sym w:font="Symbol" w:char="F067"/>
      </w:r>
      <w:r w:rsidRPr="00206BBA">
        <w:rPr>
          <w:rStyle w:val="normaltextrun"/>
          <w:i/>
          <w:iCs/>
          <w:vertAlign w:val="subscript"/>
        </w:rPr>
        <w:t>n</w:t>
      </w:r>
      <w:r w:rsidRPr="00206BBA">
        <w:rPr>
          <w:rStyle w:val="eop"/>
        </w:rPr>
        <w:t xml:space="preserve">)N(0, </w:t>
      </w:r>
      <w:r w:rsidRPr="00206BBA">
        <w:rPr>
          <w:rStyle w:val="eop"/>
        </w:rPr>
        <w:sym w:font="Symbol" w:char="F074"/>
      </w:r>
      <w:r w:rsidRPr="00206BBA">
        <w:rPr>
          <w:rStyle w:val="eop"/>
          <w:vertAlign w:val="superscript"/>
        </w:rPr>
        <w:t>2</w:t>
      </w:r>
      <w:r w:rsidRPr="00206BBA">
        <w:rPr>
          <w:rStyle w:val="eop"/>
        </w:rPr>
        <w:t>)</w:t>
      </w:r>
    </w:p>
    <w:p w14:paraId="34001075" w14:textId="77777777" w:rsidR="00206BBA" w:rsidRPr="00206BBA" w:rsidRDefault="00206BBA" w:rsidP="00206BBA">
      <w:pPr>
        <w:pStyle w:val="paragraph"/>
        <w:spacing w:before="0" w:beforeAutospacing="0" w:after="0" w:afterAutospacing="0"/>
        <w:textAlignment w:val="baseline"/>
        <w:rPr>
          <w:rStyle w:val="normaltextrun"/>
        </w:rPr>
      </w:pPr>
    </w:p>
    <w:p w14:paraId="6857A20E" w14:textId="2EC3C618" w:rsidR="00206BBA" w:rsidRDefault="00206BBA" w:rsidP="00206BBA">
      <w:pPr>
        <w:rPr>
          <w:rStyle w:val="eop"/>
          <w:rFonts w:ascii="Times New Roman" w:hAnsi="Times New Roman" w:cs="Times New Roman"/>
        </w:rPr>
      </w:pPr>
      <w:r w:rsidRPr="00206BBA">
        <w:rPr>
          <w:rFonts w:ascii="Times New Roman" w:eastAsia="Times New Roman" w:hAnsi="Times New Roman" w:cs="Times New Roman"/>
        </w:rPr>
        <w:t xml:space="preserve">Both c and </w:t>
      </w:r>
      <w:r w:rsidRPr="00206BBA">
        <w:rPr>
          <w:rStyle w:val="eop"/>
          <w:rFonts w:ascii="Times New Roman" w:hAnsi="Times New Roman" w:cs="Times New Roman"/>
        </w:rPr>
        <w:sym w:font="Symbol" w:char="F074"/>
      </w:r>
      <w:r w:rsidRPr="00206BBA">
        <w:rPr>
          <w:rStyle w:val="eop"/>
          <w:rFonts w:ascii="Times New Roman" w:hAnsi="Times New Roman" w:cs="Times New Roman"/>
          <w:vertAlign w:val="superscript"/>
        </w:rPr>
        <w:t>2</w:t>
      </w:r>
      <w:r w:rsidRPr="00206BBA">
        <w:rPr>
          <w:rFonts w:ascii="Times New Roman" w:eastAsia="Times New Roman" w:hAnsi="Times New Roman" w:cs="Times New Roman"/>
        </w:rPr>
        <w:t xml:space="preserve"> </w:t>
      </w:r>
      <w:proofErr w:type="gramStart"/>
      <w:r w:rsidRPr="00206BBA">
        <w:rPr>
          <w:rFonts w:ascii="Times New Roman" w:eastAsia="Times New Roman" w:hAnsi="Times New Roman" w:cs="Times New Roman"/>
        </w:rPr>
        <w:t>are</w:t>
      </w:r>
      <w:proofErr w:type="gramEnd"/>
      <w:r w:rsidRPr="00206BBA">
        <w:rPr>
          <w:rFonts w:ascii="Times New Roman" w:eastAsia="Times New Roman" w:hAnsi="Times New Roman" w:cs="Times New Roman"/>
        </w:rPr>
        <w:t xml:space="preserve"> tuned such that </w:t>
      </w:r>
      <w:r w:rsidRPr="00206BBA">
        <w:rPr>
          <w:rStyle w:val="eop"/>
          <w:rFonts w:ascii="Times New Roman" w:hAnsi="Times New Roman" w:cs="Times New Roman"/>
        </w:rPr>
        <w:sym w:font="Symbol" w:char="F074"/>
      </w:r>
      <w:r w:rsidRPr="00206BBA">
        <w:rPr>
          <w:rStyle w:val="eop"/>
          <w:rFonts w:ascii="Times New Roman" w:hAnsi="Times New Roman" w:cs="Times New Roman"/>
          <w:vertAlign w:val="superscript"/>
        </w:rPr>
        <w:t>2</w:t>
      </w:r>
      <w:r w:rsidRPr="00206BBA">
        <w:rPr>
          <w:rFonts w:ascii="Times New Roman" w:eastAsia="Times New Roman" w:hAnsi="Times New Roman" w:cs="Times New Roman"/>
        </w:rPr>
        <w:t xml:space="preserve"> is quite small, providing an effective spike at zero while </w:t>
      </w:r>
      <w:r w:rsidRPr="00206BBA">
        <w:rPr>
          <w:rStyle w:val="eop"/>
          <w:rFonts w:ascii="Times New Roman" w:hAnsi="Times New Roman" w:cs="Times New Roman"/>
        </w:rPr>
        <w:t>c</w:t>
      </w:r>
      <w:r w:rsidRPr="00206BBA">
        <w:rPr>
          <w:rStyle w:val="eop"/>
          <w:rFonts w:ascii="Times New Roman" w:hAnsi="Times New Roman" w:cs="Times New Roman"/>
        </w:rPr>
        <w:sym w:font="Symbol" w:char="F074"/>
      </w:r>
      <w:r w:rsidRPr="00206BBA">
        <w:rPr>
          <w:rStyle w:val="eop"/>
          <w:rFonts w:ascii="Times New Roman" w:hAnsi="Times New Roman" w:cs="Times New Roman"/>
          <w:vertAlign w:val="superscript"/>
        </w:rPr>
        <w:t xml:space="preserve">2 </w:t>
      </w:r>
      <w:r w:rsidRPr="00206BBA">
        <w:rPr>
          <w:rFonts w:ascii="Times New Roman" w:eastAsia="Times New Roman" w:hAnsi="Times New Roman" w:cs="Times New Roman"/>
        </w:rPr>
        <w:t xml:space="preserve">is larger, creating a slab around zero. The slab then provides the prior for </w:t>
      </w:r>
      <w:r w:rsidRPr="00206BBA">
        <w:rPr>
          <w:rStyle w:val="eop"/>
          <w:rFonts w:ascii="Times New Roman" w:hAnsi="Times New Roman" w:cs="Times New Roman"/>
        </w:rPr>
        <w:sym w:font="Symbol" w:char="F062"/>
      </w:r>
      <w:r w:rsidRPr="00206BBA">
        <w:rPr>
          <w:rStyle w:val="normaltextrun"/>
          <w:rFonts w:ascii="Times New Roman" w:hAnsi="Times New Roman" w:cs="Times New Roman"/>
          <w:i/>
          <w:iCs/>
          <w:vertAlign w:val="subscript"/>
        </w:rPr>
        <w:t>n</w:t>
      </w:r>
      <w:r w:rsidRPr="00206BBA">
        <w:rPr>
          <w:rFonts w:ascii="Times New Roman" w:eastAsia="Times New Roman" w:hAnsi="Times New Roman" w:cs="Times New Roman"/>
        </w:rPr>
        <w:t xml:space="preserve"> when the variable </w:t>
      </w:r>
      <w:r w:rsidRPr="00206BBA">
        <w:rPr>
          <w:rStyle w:val="eop"/>
          <w:rFonts w:ascii="Times New Roman" w:hAnsi="Times New Roman" w:cs="Times New Roman"/>
        </w:rPr>
        <w:sym w:font="Symbol" w:char="F062"/>
      </w:r>
      <w:r w:rsidRPr="00206BBA">
        <w:rPr>
          <w:rStyle w:val="normaltextrun"/>
          <w:rFonts w:ascii="Times New Roman" w:hAnsi="Times New Roman" w:cs="Times New Roman"/>
          <w:i/>
          <w:iCs/>
          <w:vertAlign w:val="subscript"/>
        </w:rPr>
        <w:t>n</w:t>
      </w:r>
      <w:r w:rsidRPr="00206BBA">
        <w:rPr>
          <w:rFonts w:ascii="Times New Roman" w:eastAsia="Times New Roman" w:hAnsi="Times New Roman" w:cs="Times New Roman"/>
        </w:rPr>
        <w:t xml:space="preserve"> is in the model (i.e., when </w:t>
      </w:r>
      <w:r w:rsidRPr="00206BBA">
        <w:rPr>
          <w:rStyle w:val="eop"/>
          <w:rFonts w:ascii="Times New Roman" w:hAnsi="Times New Roman" w:cs="Times New Roman"/>
        </w:rPr>
        <w:sym w:font="Symbol" w:char="F067"/>
      </w:r>
      <w:r w:rsidRPr="00206BBA">
        <w:rPr>
          <w:rStyle w:val="normaltextrun"/>
          <w:rFonts w:ascii="Times New Roman" w:hAnsi="Times New Roman" w:cs="Times New Roman"/>
          <w:i/>
          <w:iCs/>
          <w:vertAlign w:val="subscript"/>
        </w:rPr>
        <w:t>n</w:t>
      </w:r>
      <w:r w:rsidRPr="00206BBA">
        <w:rPr>
          <w:rFonts w:ascii="Times New Roman" w:eastAsia="Times New Roman" w:hAnsi="Times New Roman" w:cs="Times New Roman"/>
        </w:rPr>
        <w:t xml:space="preserve"> = 1).</w:t>
      </w:r>
      <w:r>
        <w:rPr>
          <w:rFonts w:ascii="Times New Roman" w:eastAsia="Times New Roman" w:hAnsi="Times New Roman" w:cs="Times New Roman"/>
        </w:rPr>
        <w:t xml:space="preserve"> We used a similar approach for the </w:t>
      </w:r>
      <w:r w:rsidRPr="00206BBA">
        <w:rPr>
          <w:rStyle w:val="eop"/>
          <w:rFonts w:ascii="Times New Roman" w:hAnsi="Times New Roman" w:cs="Times New Roman"/>
        </w:rPr>
        <w:sym w:font="Symbol" w:char="F064"/>
      </w:r>
      <w:r w:rsidRPr="00206BBA">
        <w:rPr>
          <w:rStyle w:val="eop"/>
          <w:rFonts w:ascii="Times New Roman" w:hAnsi="Times New Roman" w:cs="Times New Roman"/>
          <w:vertAlign w:val="subscript"/>
        </w:rPr>
        <w:t>n</w:t>
      </w:r>
      <w:r>
        <w:rPr>
          <w:rStyle w:val="eop"/>
          <w:rFonts w:ascii="Times New Roman" w:hAnsi="Times New Roman" w:cs="Times New Roman"/>
        </w:rPr>
        <w:t xml:space="preserve"> covariates.</w:t>
      </w:r>
    </w:p>
    <w:p w14:paraId="279355D8" w14:textId="2D217782" w:rsidR="00206BBA" w:rsidRDefault="00206BBA" w:rsidP="00206BBA">
      <w:pPr>
        <w:rPr>
          <w:rStyle w:val="eop"/>
          <w:rFonts w:ascii="Times New Roman" w:hAnsi="Times New Roman" w:cs="Times New Roman"/>
        </w:rPr>
      </w:pPr>
    </w:p>
    <w:p w14:paraId="77F2716B" w14:textId="1F5AB1E6" w:rsidR="00206BBA" w:rsidRPr="00206BBA" w:rsidRDefault="00206BBA" w:rsidP="00206BBA">
      <w:pPr>
        <w:rPr>
          <w:rStyle w:val="normaltextrun"/>
          <w:rFonts w:ascii="Times New Roman" w:eastAsia="Times New Roman" w:hAnsi="Times New Roman" w:cs="Times New Roman"/>
        </w:rPr>
      </w:pPr>
      <w:commentRangeStart w:id="41"/>
      <w:r>
        <w:rPr>
          <w:rStyle w:val="eop"/>
          <w:rFonts w:ascii="Times New Roman" w:hAnsi="Times New Roman" w:cs="Times New Roman"/>
        </w:rPr>
        <w:t xml:space="preserve">We retained covariates where </w:t>
      </w:r>
      <w:r w:rsidRPr="00206BBA">
        <w:rPr>
          <w:rStyle w:val="eop"/>
          <w:rFonts w:ascii="Times New Roman" w:hAnsi="Times New Roman" w:cs="Times New Roman"/>
        </w:rPr>
        <w:sym w:font="Symbol" w:char="F067"/>
      </w:r>
      <w:r w:rsidRPr="00206BBA">
        <w:rPr>
          <w:rStyle w:val="normaltextrun"/>
          <w:rFonts w:ascii="Times New Roman" w:hAnsi="Times New Roman" w:cs="Times New Roman"/>
          <w:i/>
          <w:iCs/>
          <w:vertAlign w:val="subscript"/>
        </w:rPr>
        <w:t>n</w:t>
      </w:r>
      <w:r>
        <w:rPr>
          <w:rStyle w:val="normaltextrun"/>
          <w:rFonts w:ascii="Times New Roman" w:hAnsi="Times New Roman" w:cs="Times New Roman"/>
        </w:rPr>
        <w:t xml:space="preserve"> was &gt; 0.50. Then, using that subset of covariates, we re-ran the model to obtain parameter estimates.</w:t>
      </w:r>
      <w:commentRangeEnd w:id="41"/>
      <w:r w:rsidR="00230EDE">
        <w:rPr>
          <w:rStyle w:val="CommentReference"/>
          <w:rFonts w:ascii="Times New Roman" w:eastAsia="Times New Roman" w:hAnsi="Times New Roman" w:cs="Times New Roman"/>
          <w:color w:val="00000A"/>
          <w:lang w:eastAsia="zh-CN"/>
        </w:rPr>
        <w:commentReference w:id="41"/>
      </w:r>
    </w:p>
    <w:p w14:paraId="0C001EA4" w14:textId="77777777" w:rsidR="00206BBA" w:rsidRDefault="00206BBA" w:rsidP="00206BBA">
      <w:pPr>
        <w:pStyle w:val="paragraph"/>
        <w:spacing w:before="0" w:beforeAutospacing="0" w:after="0" w:afterAutospacing="0"/>
        <w:textAlignment w:val="baseline"/>
        <w:rPr>
          <w:rStyle w:val="normaltextrun"/>
        </w:rPr>
      </w:pPr>
    </w:p>
    <w:p w14:paraId="580CAAE9" w14:textId="458E3861" w:rsidR="00206BBA" w:rsidRDefault="00206BBA" w:rsidP="00206BBA">
      <w:pPr>
        <w:rPr>
          <w:rFonts w:ascii="Times New Roman" w:hAnsi="Times New Roman" w:cs="Times New Roman"/>
        </w:rPr>
      </w:pPr>
      <w:r>
        <w:rPr>
          <w:rFonts w:ascii="Times New Roman" w:hAnsi="Times New Roman" w:cs="Times New Roman"/>
          <w:i/>
          <w:iCs/>
        </w:rPr>
        <w:t>Model run</w:t>
      </w:r>
    </w:p>
    <w:p w14:paraId="5D2B2552" w14:textId="5EE09AC5" w:rsidR="00206BBA" w:rsidRDefault="00206BBA" w:rsidP="00206BBA">
      <w:pPr>
        <w:pStyle w:val="paragraph"/>
        <w:spacing w:before="0" w:beforeAutospacing="0" w:after="0" w:afterAutospacing="0"/>
        <w:textAlignment w:val="baseline"/>
        <w:rPr>
          <w:rFonts w:ascii="Segoe UI" w:hAnsi="Segoe UI" w:cs="Segoe UI"/>
          <w:sz w:val="18"/>
          <w:szCs w:val="18"/>
        </w:rPr>
      </w:pPr>
    </w:p>
    <w:p w14:paraId="699E4F4E" w14:textId="6A8D7EBB" w:rsidR="00206BBA" w:rsidRPr="00AC5555" w:rsidRDefault="00206BBA" w:rsidP="00206BBA">
      <w:pPr>
        <w:pStyle w:val="paragraph"/>
        <w:spacing w:before="0" w:beforeAutospacing="0" w:after="0" w:afterAutospacing="0"/>
        <w:textAlignment w:val="baseline"/>
        <w:rPr>
          <w:rFonts w:ascii="Segoe UI" w:hAnsi="Segoe UI" w:cs="Segoe UI"/>
          <w:sz w:val="18"/>
          <w:szCs w:val="18"/>
        </w:rPr>
      </w:pPr>
      <w:r w:rsidRPr="00983F54">
        <w:t xml:space="preserve">We analyzed </w:t>
      </w:r>
      <w:r>
        <w:t xml:space="preserve">the </w:t>
      </w:r>
      <w:r w:rsidRPr="00983F54">
        <w:t>data</w:t>
      </w:r>
      <w:r>
        <w:t xml:space="preserve"> set</w:t>
      </w:r>
      <w:r w:rsidRPr="00983F54">
        <w:t xml:space="preserve"> using a Bayesian approach </w:t>
      </w:r>
      <w:r>
        <w:t>in</w:t>
      </w:r>
      <w:r w:rsidRPr="00983F54">
        <w:t xml:space="preserve"> programs R (R Core Team, 2019) and </w:t>
      </w:r>
      <w:r>
        <w:t>NIMBLE</w:t>
      </w:r>
      <w:r w:rsidRPr="00983F54">
        <w:t xml:space="preserve"> (</w:t>
      </w:r>
      <w:r>
        <w:t xml:space="preserve">package </w:t>
      </w:r>
      <w:r>
        <w:rPr>
          <w:i/>
          <w:iCs/>
        </w:rPr>
        <w:t>nimble</w:t>
      </w:r>
      <w:r>
        <w:t xml:space="preserve">; </w:t>
      </w:r>
      <w:r w:rsidRPr="00206BBA">
        <w:rPr>
          <w:highlight w:val="yellow"/>
        </w:rPr>
        <w:t>&lt;citation&gt;</w:t>
      </w:r>
      <w:r w:rsidRPr="00983F54">
        <w:t xml:space="preserve">). We ran </w:t>
      </w:r>
      <w:r>
        <w:t>each</w:t>
      </w:r>
      <w:r w:rsidRPr="00983F54">
        <w:t xml:space="preserve"> model for </w:t>
      </w:r>
      <w:r>
        <w:t>7</w:t>
      </w:r>
      <w:r w:rsidRPr="00EC1566">
        <w:t>5</w:t>
      </w:r>
      <w:r>
        <w:t>0</w:t>
      </w:r>
      <w:r w:rsidRPr="00EC1566">
        <w:t>00</w:t>
      </w:r>
      <w:r>
        <w:t xml:space="preserve"> </w:t>
      </w:r>
      <w:r w:rsidRPr="00983F54">
        <w:t>iterations with a burn</w:t>
      </w:r>
      <w:r>
        <w:t>-</w:t>
      </w:r>
      <w:r w:rsidRPr="00983F54">
        <w:t xml:space="preserve">in of </w:t>
      </w:r>
      <w:r>
        <w:t>25000</w:t>
      </w:r>
      <w:r w:rsidRPr="00983F54">
        <w:t xml:space="preserve"> iterations</w:t>
      </w:r>
      <w:r>
        <w:t xml:space="preserve"> and thinning by 10</w:t>
      </w:r>
      <w:r w:rsidRPr="00983F54">
        <w:t xml:space="preserve">. We ran a total of three chains. </w:t>
      </w:r>
      <w:r w:rsidRPr="00206BBA">
        <w:rPr>
          <w:highlight w:val="yellow"/>
        </w:rPr>
        <w:t>To aid in model convergence, we used the following priors.</w:t>
      </w:r>
      <w:r>
        <w:t xml:space="preserve"> </w:t>
      </w:r>
      <w:r w:rsidRPr="00983F54">
        <w:t xml:space="preserve">We assessed convergence using the Ȓ statistic (Brooks &amp; Gelman 1998) and visually inspected </w:t>
      </w:r>
      <w:proofErr w:type="spellStart"/>
      <w:r w:rsidRPr="00983F54">
        <w:t>traceplots</w:t>
      </w:r>
      <w:proofErr w:type="spellEnd"/>
      <w:r w:rsidRPr="00983F54">
        <w:t>.</w:t>
      </w:r>
    </w:p>
    <w:p w14:paraId="332D18AF" w14:textId="77777777" w:rsidR="001407DA" w:rsidRPr="00F912F6" w:rsidRDefault="001407DA" w:rsidP="00F912F6">
      <w:pPr>
        <w:rPr>
          <w:rFonts w:ascii="Times New Roman" w:hAnsi="Times New Roman" w:cs="Times New Roman"/>
          <w:i/>
          <w:iCs/>
        </w:rPr>
      </w:pPr>
    </w:p>
    <w:p w14:paraId="60B2DC8D" w14:textId="2EE23C11" w:rsidR="00F912F6" w:rsidRDefault="00F912F6" w:rsidP="00F912F6">
      <w:pPr>
        <w:rPr>
          <w:rFonts w:ascii="Times New Roman" w:hAnsi="Times New Roman" w:cs="Times New Roman"/>
          <w:b/>
          <w:bCs/>
          <w:smallCaps/>
        </w:rPr>
      </w:pPr>
      <w:commentRangeStart w:id="42"/>
      <w:r w:rsidRPr="00F912F6">
        <w:rPr>
          <w:rFonts w:ascii="Times New Roman" w:hAnsi="Times New Roman" w:cs="Times New Roman"/>
          <w:b/>
          <w:bCs/>
          <w:smallCaps/>
        </w:rPr>
        <w:t>Results</w:t>
      </w:r>
      <w:commentRangeEnd w:id="42"/>
      <w:r w:rsidR="00814333">
        <w:rPr>
          <w:rStyle w:val="CommentReference"/>
          <w:rFonts w:ascii="Times New Roman" w:eastAsia="Times New Roman" w:hAnsi="Times New Roman" w:cs="Times New Roman"/>
          <w:color w:val="00000A"/>
          <w:lang w:eastAsia="zh-CN"/>
        </w:rPr>
        <w:commentReference w:id="42"/>
      </w:r>
    </w:p>
    <w:p w14:paraId="2E33A435" w14:textId="77777777" w:rsidR="00375913" w:rsidRPr="00F912F6" w:rsidRDefault="00375913" w:rsidP="00F912F6">
      <w:pPr>
        <w:rPr>
          <w:rFonts w:ascii="Times New Roman" w:hAnsi="Times New Roman" w:cs="Times New Roman"/>
          <w:b/>
          <w:bCs/>
          <w:smallCaps/>
        </w:rPr>
      </w:pPr>
    </w:p>
    <w:p w14:paraId="33333506" w14:textId="703201DD" w:rsidR="00F912F6" w:rsidRPr="00206BBA" w:rsidRDefault="009B19D9" w:rsidP="00F912F6">
      <w:pPr>
        <w:rPr>
          <w:rFonts w:ascii="Times New Roman" w:hAnsi="Times New Roman" w:cs="Times New Roman"/>
          <w:i/>
          <w:iCs/>
        </w:rPr>
      </w:pPr>
      <w:r>
        <w:rPr>
          <w:rFonts w:ascii="Times New Roman" w:hAnsi="Times New Roman" w:cs="Times New Roman"/>
          <w:i/>
          <w:iCs/>
        </w:rPr>
        <w:t>Total number of b</w:t>
      </w:r>
      <w:r w:rsidR="00206BBA" w:rsidRPr="00206BBA">
        <w:rPr>
          <w:rFonts w:ascii="Times New Roman" w:hAnsi="Times New Roman" w:cs="Times New Roman"/>
          <w:i/>
          <w:iCs/>
        </w:rPr>
        <w:t>ee-plant interactions</w:t>
      </w:r>
    </w:p>
    <w:p w14:paraId="35FBE23C" w14:textId="16AA1678" w:rsidR="00206BBA" w:rsidRDefault="00375913" w:rsidP="00F912F6">
      <w:pPr>
        <w:rPr>
          <w:rFonts w:ascii="Times New Roman" w:hAnsi="Times New Roman" w:cs="Times New Roman"/>
        </w:rPr>
      </w:pPr>
      <w:r>
        <w:rPr>
          <w:rFonts w:ascii="Times New Roman" w:hAnsi="Times New Roman" w:cs="Times New Roman"/>
        </w:rPr>
        <w:t xml:space="preserve">From the raw bee-plant data, there were </w:t>
      </w:r>
      <w:r w:rsidR="00C01BBD">
        <w:rPr>
          <w:rFonts w:ascii="Times New Roman" w:hAnsi="Times New Roman" w:cs="Times New Roman"/>
        </w:rPr>
        <w:t>138</w:t>
      </w:r>
      <w:r>
        <w:rPr>
          <w:rFonts w:ascii="Times New Roman" w:hAnsi="Times New Roman" w:cs="Times New Roman"/>
        </w:rPr>
        <w:t xml:space="preserve"> unique bee-plant interactions. Of those, the maximum number of plant interactions per bee was </w:t>
      </w:r>
      <w:r w:rsidR="00C01BBD">
        <w:rPr>
          <w:rFonts w:ascii="Times New Roman" w:hAnsi="Times New Roman" w:cs="Times New Roman"/>
        </w:rPr>
        <w:t xml:space="preserve">19 by </w:t>
      </w:r>
      <w:proofErr w:type="spellStart"/>
      <w:r w:rsidR="00C01BBD" w:rsidRPr="00C01BBD">
        <w:rPr>
          <w:rFonts w:ascii="Times New Roman" w:hAnsi="Times New Roman" w:cs="Times New Roman"/>
          <w:i/>
          <w:iCs/>
        </w:rPr>
        <w:t>Halictus</w:t>
      </w:r>
      <w:proofErr w:type="spellEnd"/>
      <w:r w:rsidR="00C01BBD" w:rsidRPr="00C01BBD">
        <w:rPr>
          <w:rFonts w:ascii="Times New Roman" w:hAnsi="Times New Roman" w:cs="Times New Roman"/>
          <w:i/>
          <w:iCs/>
        </w:rPr>
        <w:t xml:space="preserve"> </w:t>
      </w:r>
      <w:proofErr w:type="spellStart"/>
      <w:r w:rsidR="00C01BBD" w:rsidRPr="00C01BBD">
        <w:rPr>
          <w:rFonts w:ascii="Times New Roman" w:hAnsi="Times New Roman" w:cs="Times New Roman"/>
          <w:i/>
          <w:iCs/>
        </w:rPr>
        <w:t>tripartitus</w:t>
      </w:r>
      <w:proofErr w:type="spellEnd"/>
      <w:r w:rsidR="0085219D">
        <w:rPr>
          <w:rFonts w:ascii="Times New Roman" w:hAnsi="Times New Roman" w:cs="Times New Roman"/>
        </w:rPr>
        <w:t xml:space="preserve">, and </w:t>
      </w:r>
      <w:r w:rsidR="00C01BBD">
        <w:rPr>
          <w:rFonts w:ascii="Times New Roman" w:hAnsi="Times New Roman" w:cs="Times New Roman"/>
        </w:rPr>
        <w:t>the average number of plant interactions was</w:t>
      </w:r>
      <w:r w:rsidR="00C01BBD" w:rsidRPr="00C01BBD">
        <w:rPr>
          <w:rFonts w:ascii="Times New Roman" w:hAnsi="Times New Roman" w:cs="Times New Roman"/>
        </w:rPr>
        <w:t xml:space="preserve"> </w:t>
      </w:r>
      <w:r w:rsidR="00C01BBD">
        <w:rPr>
          <w:rFonts w:ascii="Times New Roman" w:hAnsi="Times New Roman" w:cs="Times New Roman"/>
        </w:rPr>
        <w:t>1.00 (</w:t>
      </w:r>
      <w:r>
        <w:rPr>
          <w:rFonts w:ascii="Times New Roman" w:hAnsi="Times New Roman" w:cs="Times New Roman"/>
        </w:rPr>
        <w:t xml:space="preserve">SE = </w:t>
      </w:r>
      <w:r w:rsidR="00C01BBD">
        <w:rPr>
          <w:rFonts w:ascii="Times New Roman" w:hAnsi="Times New Roman" w:cs="Times New Roman"/>
        </w:rPr>
        <w:t>0.26</w:t>
      </w:r>
      <w:r>
        <w:rPr>
          <w:rFonts w:ascii="Times New Roman" w:hAnsi="Times New Roman" w:cs="Times New Roman"/>
        </w:rPr>
        <w:t xml:space="preserve">, range = </w:t>
      </w:r>
      <w:r w:rsidR="0085219D">
        <w:rPr>
          <w:rFonts w:ascii="Times New Roman" w:hAnsi="Times New Roman" w:cs="Times New Roman"/>
        </w:rPr>
        <w:t>0</w:t>
      </w:r>
      <w:r>
        <w:rPr>
          <w:rFonts w:ascii="Times New Roman" w:hAnsi="Times New Roman" w:cs="Times New Roman"/>
        </w:rPr>
        <w:t xml:space="preserve"> – </w:t>
      </w:r>
      <w:r w:rsidR="0085219D">
        <w:rPr>
          <w:rFonts w:ascii="Times New Roman" w:hAnsi="Times New Roman" w:cs="Times New Roman"/>
        </w:rPr>
        <w:t>19</w:t>
      </w:r>
      <w:r w:rsidR="00015FD7">
        <w:rPr>
          <w:rFonts w:ascii="Times New Roman" w:hAnsi="Times New Roman" w:cs="Times New Roman"/>
        </w:rPr>
        <w:t>; Figure 1</w:t>
      </w:r>
      <w:r>
        <w:rPr>
          <w:rFonts w:ascii="Times New Roman" w:hAnsi="Times New Roman" w:cs="Times New Roman"/>
        </w:rPr>
        <w:t xml:space="preserve">). </w:t>
      </w:r>
      <w:proofErr w:type="gramStart"/>
      <w:r w:rsidR="00EB58CB">
        <w:rPr>
          <w:rFonts w:ascii="Times New Roman" w:hAnsi="Times New Roman" w:cs="Times New Roman"/>
        </w:rPr>
        <w:t>The vast majority of</w:t>
      </w:r>
      <w:proofErr w:type="gramEnd"/>
      <w:r w:rsidR="00EB58CB">
        <w:rPr>
          <w:rFonts w:ascii="Times New Roman" w:hAnsi="Times New Roman" w:cs="Times New Roman"/>
        </w:rPr>
        <w:t xml:space="preserve"> bee species (n = 110) had 0 plant interactions, whereas only </w:t>
      </w:r>
      <w:r w:rsidR="00015FD7">
        <w:rPr>
          <w:rFonts w:ascii="Times New Roman" w:hAnsi="Times New Roman" w:cs="Times New Roman"/>
        </w:rPr>
        <w:t xml:space="preserve">27 bee species had at least 1 plant interaction documented in the </w:t>
      </w:r>
      <w:proofErr w:type="spellStart"/>
      <w:r w:rsidR="00015FD7">
        <w:rPr>
          <w:rFonts w:ascii="Times New Roman" w:hAnsi="Times New Roman" w:cs="Times New Roman"/>
        </w:rPr>
        <w:t>GloBI</w:t>
      </w:r>
      <w:proofErr w:type="spellEnd"/>
      <w:r w:rsidR="00015FD7">
        <w:rPr>
          <w:rFonts w:ascii="Times New Roman" w:hAnsi="Times New Roman" w:cs="Times New Roman"/>
        </w:rPr>
        <w:t xml:space="preserve"> database</w:t>
      </w:r>
      <w:r w:rsidR="009B19D9">
        <w:rPr>
          <w:rFonts w:ascii="Times New Roman" w:hAnsi="Times New Roman" w:cs="Times New Roman"/>
        </w:rPr>
        <w:t xml:space="preserve"> (</w:t>
      </w:r>
      <w:r w:rsidR="009B19D9">
        <w:rPr>
          <w:rFonts w:ascii="Times New Roman" w:hAnsi="Times New Roman" w:cs="Times New Roman"/>
        </w:rPr>
        <w:t>Figure 1</w:t>
      </w:r>
      <w:r w:rsidR="009B19D9">
        <w:rPr>
          <w:rFonts w:ascii="Times New Roman" w:hAnsi="Times New Roman" w:cs="Times New Roman"/>
        </w:rPr>
        <w:t>)</w:t>
      </w:r>
      <w:r w:rsidR="00015FD7">
        <w:rPr>
          <w:rFonts w:ascii="Times New Roman" w:hAnsi="Times New Roman" w:cs="Times New Roman"/>
        </w:rPr>
        <w:t xml:space="preserve">. </w:t>
      </w:r>
      <w:r>
        <w:rPr>
          <w:rFonts w:ascii="Times New Roman" w:hAnsi="Times New Roman" w:cs="Times New Roman"/>
        </w:rPr>
        <w:t xml:space="preserve">However, from the multi-species occupancy model, we found that the true number of unique bee-plant interactions likely ranged from </w:t>
      </w:r>
      <w:r w:rsidR="00015FD7">
        <w:rPr>
          <w:rFonts w:ascii="Times New Roman" w:hAnsi="Times New Roman" w:cs="Times New Roman"/>
        </w:rPr>
        <w:t>0</w:t>
      </w:r>
      <w:r>
        <w:rPr>
          <w:rFonts w:ascii="Times New Roman" w:hAnsi="Times New Roman" w:cs="Times New Roman"/>
        </w:rPr>
        <w:t xml:space="preserve"> – </w:t>
      </w:r>
      <w:r w:rsidR="00015FD7">
        <w:rPr>
          <w:rFonts w:ascii="Times New Roman" w:hAnsi="Times New Roman" w:cs="Times New Roman"/>
        </w:rPr>
        <w:t>117 (mean = 6.56, SE = 1.68), where 72 bee species likely have 0 plant interactions and 65 bee species have at least 1 plant interaction</w:t>
      </w:r>
      <w:r w:rsidR="009B19D9">
        <w:rPr>
          <w:rFonts w:ascii="Times New Roman" w:hAnsi="Times New Roman" w:cs="Times New Roman"/>
        </w:rPr>
        <w:t xml:space="preserve"> (</w:t>
      </w:r>
      <w:r w:rsidR="009B19D9">
        <w:rPr>
          <w:rFonts w:ascii="Times New Roman" w:hAnsi="Times New Roman" w:cs="Times New Roman"/>
        </w:rPr>
        <w:t>Figure 1</w:t>
      </w:r>
      <w:r w:rsidR="009B19D9">
        <w:rPr>
          <w:rFonts w:ascii="Times New Roman" w:hAnsi="Times New Roman" w:cs="Times New Roman"/>
        </w:rPr>
        <w:t>)</w:t>
      </w:r>
      <w:r w:rsidR="00015FD7">
        <w:rPr>
          <w:rFonts w:ascii="Times New Roman" w:hAnsi="Times New Roman" w:cs="Times New Roman"/>
        </w:rPr>
        <w:t>.</w:t>
      </w:r>
      <w:r>
        <w:rPr>
          <w:rFonts w:ascii="Times New Roman" w:hAnsi="Times New Roman" w:cs="Times New Roman"/>
        </w:rPr>
        <w:t xml:space="preserve"> </w:t>
      </w:r>
      <w:commentRangeStart w:id="43"/>
      <w:r w:rsidR="00AB2578">
        <w:rPr>
          <w:rFonts w:ascii="Times New Roman" w:hAnsi="Times New Roman" w:cs="Times New Roman"/>
        </w:rPr>
        <w:t xml:space="preserve">Based on bee-plant phenology, the average total number of </w:t>
      </w:r>
      <w:r w:rsidR="005926B9">
        <w:rPr>
          <w:rFonts w:ascii="Times New Roman" w:hAnsi="Times New Roman" w:cs="Times New Roman"/>
        </w:rPr>
        <w:t xml:space="preserve">possible </w:t>
      </w:r>
      <w:r w:rsidR="00AB2578">
        <w:rPr>
          <w:rFonts w:ascii="Times New Roman" w:hAnsi="Times New Roman" w:cs="Times New Roman"/>
        </w:rPr>
        <w:t xml:space="preserve">bee-plant interactions was 116 (SE = 1.61; range = 0 – 125; Figure 1). </w:t>
      </w:r>
      <w:commentRangeEnd w:id="43"/>
      <w:r w:rsidR="00AB2578">
        <w:rPr>
          <w:rStyle w:val="CommentReference"/>
          <w:rFonts w:ascii="Times New Roman" w:eastAsia="Times New Roman" w:hAnsi="Times New Roman" w:cs="Times New Roman"/>
          <w:color w:val="00000A"/>
          <w:lang w:eastAsia="zh-CN"/>
        </w:rPr>
        <w:commentReference w:id="43"/>
      </w:r>
    </w:p>
    <w:p w14:paraId="154EFA88" w14:textId="1F5336E6" w:rsidR="00206BBA" w:rsidRDefault="00206BBA" w:rsidP="00F912F6">
      <w:pPr>
        <w:rPr>
          <w:rFonts w:ascii="Times New Roman" w:hAnsi="Times New Roman" w:cs="Times New Roman"/>
        </w:rPr>
      </w:pPr>
    </w:p>
    <w:p w14:paraId="566DCEB9" w14:textId="4CA1848E" w:rsidR="009B19D9" w:rsidRPr="009B19D9" w:rsidRDefault="009B19D9" w:rsidP="00F912F6">
      <w:pPr>
        <w:rPr>
          <w:rFonts w:ascii="Times New Roman" w:hAnsi="Times New Roman" w:cs="Times New Roman"/>
          <w:i/>
          <w:iCs/>
        </w:rPr>
      </w:pPr>
      <w:r w:rsidRPr="009B19D9">
        <w:rPr>
          <w:rFonts w:ascii="Times New Roman" w:hAnsi="Times New Roman" w:cs="Times New Roman"/>
          <w:i/>
          <w:iCs/>
        </w:rPr>
        <w:t>Ecology of bee-plant interactions</w:t>
      </w:r>
    </w:p>
    <w:p w14:paraId="1525A22E" w14:textId="75D2B93E" w:rsidR="009B19D9" w:rsidRDefault="000B2CC2" w:rsidP="00F912F6">
      <w:pPr>
        <w:rPr>
          <w:rFonts w:ascii="Times New Roman" w:hAnsi="Times New Roman" w:cs="Times New Roman"/>
        </w:rPr>
      </w:pPr>
      <w:r>
        <w:rPr>
          <w:rFonts w:ascii="Times New Roman" w:hAnsi="Times New Roman" w:cs="Times New Roman"/>
        </w:rPr>
        <w:t>We found a strong effect of bee sociality on the probability of bee-plant interaction, where solitary bees had a lower probability of bee-plant interactions than non-solitary (i.e., social) bees</w:t>
      </w:r>
      <w:r w:rsidR="00932736">
        <w:rPr>
          <w:rFonts w:ascii="Times New Roman" w:hAnsi="Times New Roman" w:cs="Times New Roman"/>
        </w:rPr>
        <w:t xml:space="preserve"> </w:t>
      </w:r>
      <w:r w:rsidR="00932736">
        <w:rPr>
          <w:rFonts w:ascii="Times New Roman" w:hAnsi="Times New Roman" w:cs="Times New Roman"/>
        </w:rPr>
        <w:t>(Figure 2</w:t>
      </w:r>
      <w:r w:rsidR="00932736">
        <w:rPr>
          <w:rFonts w:ascii="Times New Roman" w:hAnsi="Times New Roman" w:cs="Times New Roman"/>
        </w:rPr>
        <w:t>; Table 1</w:t>
      </w:r>
      <w:r w:rsidR="00932736">
        <w:rPr>
          <w:rFonts w:ascii="Times New Roman" w:hAnsi="Times New Roman" w:cs="Times New Roman"/>
        </w:rPr>
        <w:t>)</w:t>
      </w:r>
      <w:r>
        <w:rPr>
          <w:rFonts w:ascii="Times New Roman" w:hAnsi="Times New Roman" w:cs="Times New Roman"/>
        </w:rPr>
        <w:t xml:space="preserve">. </w:t>
      </w:r>
    </w:p>
    <w:p w14:paraId="240F5431" w14:textId="6135F492" w:rsidR="000B2CC2" w:rsidRDefault="000B2CC2" w:rsidP="00F912F6">
      <w:pPr>
        <w:rPr>
          <w:rFonts w:ascii="Times New Roman" w:hAnsi="Times New Roman" w:cs="Times New Roman"/>
        </w:rPr>
      </w:pPr>
    </w:p>
    <w:p w14:paraId="6DF46193" w14:textId="5588C454" w:rsidR="000B2CC2" w:rsidRDefault="000B2CC2" w:rsidP="00F912F6">
      <w:pPr>
        <w:rPr>
          <w:rFonts w:ascii="Times New Roman" w:hAnsi="Times New Roman" w:cs="Times New Roman"/>
        </w:rPr>
      </w:pPr>
      <w:r>
        <w:rPr>
          <w:rFonts w:ascii="Times New Roman" w:hAnsi="Times New Roman" w:cs="Times New Roman"/>
        </w:rPr>
        <w:t xml:space="preserve">We did not find an effect of bee size, flower color, or flower shape on </w:t>
      </w:r>
      <w:r>
        <w:rPr>
          <w:rFonts w:ascii="Times New Roman" w:hAnsi="Times New Roman" w:cs="Times New Roman"/>
        </w:rPr>
        <w:t>the probability of bee-plant interaction</w:t>
      </w:r>
      <w:r>
        <w:rPr>
          <w:rFonts w:ascii="Times New Roman" w:hAnsi="Times New Roman" w:cs="Times New Roman"/>
        </w:rPr>
        <w:t xml:space="preserve">, where the probability these variables were included in the model was relatively low (&lt; 0.15). </w:t>
      </w:r>
    </w:p>
    <w:p w14:paraId="64855E5A" w14:textId="77777777" w:rsidR="009B19D9" w:rsidRDefault="009B19D9" w:rsidP="00F912F6">
      <w:pPr>
        <w:rPr>
          <w:rFonts w:ascii="Times New Roman" w:hAnsi="Times New Roman" w:cs="Times New Roman"/>
        </w:rPr>
      </w:pPr>
    </w:p>
    <w:p w14:paraId="111015FE" w14:textId="367F8927" w:rsidR="00206BBA" w:rsidRPr="00206BBA" w:rsidRDefault="00206BBA" w:rsidP="00F912F6">
      <w:pPr>
        <w:rPr>
          <w:rFonts w:ascii="Times New Roman" w:hAnsi="Times New Roman" w:cs="Times New Roman"/>
          <w:i/>
          <w:iCs/>
        </w:rPr>
      </w:pPr>
      <w:r w:rsidRPr="00206BBA">
        <w:rPr>
          <w:rFonts w:ascii="Times New Roman" w:hAnsi="Times New Roman" w:cs="Times New Roman"/>
          <w:i/>
          <w:iCs/>
        </w:rPr>
        <w:t>Detection of bee-plant interactions</w:t>
      </w:r>
    </w:p>
    <w:p w14:paraId="55E66A86" w14:textId="41C54A60" w:rsidR="00932736" w:rsidRDefault="00932736" w:rsidP="00F912F6">
      <w:pPr>
        <w:rPr>
          <w:rFonts w:ascii="Times New Roman" w:hAnsi="Times New Roman" w:cs="Times New Roman"/>
        </w:rPr>
      </w:pPr>
      <w:r>
        <w:rPr>
          <w:rFonts w:ascii="Times New Roman" w:hAnsi="Times New Roman" w:cs="Times New Roman"/>
        </w:rPr>
        <w:t>We found a strong effect</w:t>
      </w:r>
      <w:r w:rsidR="00D769C8">
        <w:rPr>
          <w:rFonts w:ascii="Times New Roman" w:hAnsi="Times New Roman" w:cs="Times New Roman"/>
        </w:rPr>
        <w:t xml:space="preserve"> of source citation type, flower color, and flower shape on bee-plant detection probability </w:t>
      </w:r>
      <w:r w:rsidR="00D769C8">
        <w:rPr>
          <w:rFonts w:ascii="Times New Roman" w:hAnsi="Times New Roman" w:cs="Times New Roman"/>
        </w:rPr>
        <w:t>(Figure 2</w:t>
      </w:r>
      <w:r w:rsidR="00D769C8">
        <w:rPr>
          <w:rFonts w:ascii="Times New Roman" w:hAnsi="Times New Roman" w:cs="Times New Roman"/>
        </w:rPr>
        <w:t>; Table 1</w:t>
      </w:r>
      <w:r w:rsidR="00D769C8">
        <w:rPr>
          <w:rFonts w:ascii="Times New Roman" w:hAnsi="Times New Roman" w:cs="Times New Roman"/>
        </w:rPr>
        <w:t>)</w:t>
      </w:r>
      <w:r w:rsidR="00D769C8">
        <w:rPr>
          <w:rFonts w:ascii="Times New Roman" w:hAnsi="Times New Roman" w:cs="Times New Roman"/>
        </w:rPr>
        <w:t xml:space="preserve">. </w:t>
      </w:r>
    </w:p>
    <w:p w14:paraId="48C31DD1" w14:textId="5BC4D164" w:rsidR="00D769C8" w:rsidRDefault="00D769C8" w:rsidP="00F912F6">
      <w:pPr>
        <w:rPr>
          <w:rFonts w:ascii="Times New Roman" w:hAnsi="Times New Roman" w:cs="Times New Roman"/>
        </w:rPr>
      </w:pPr>
    </w:p>
    <w:p w14:paraId="2A63064B" w14:textId="77777777" w:rsidR="00D769C8" w:rsidRDefault="00D769C8" w:rsidP="00D769C8">
      <w:pPr>
        <w:rPr>
          <w:rFonts w:ascii="Times New Roman" w:hAnsi="Times New Roman" w:cs="Times New Roman"/>
        </w:rPr>
      </w:pPr>
      <w:r>
        <w:rPr>
          <w:rFonts w:ascii="Times New Roman" w:hAnsi="Times New Roman" w:cs="Times New Roman"/>
        </w:rPr>
        <w:t xml:space="preserve">We found a moderate effect of bee size and stripiness on bee-plant detection probability, where larger bees had a lower detection probability than smaller bees (Figure 2; Table 1). </w:t>
      </w:r>
    </w:p>
    <w:p w14:paraId="28A1C99D" w14:textId="77777777" w:rsidR="00D769C8" w:rsidRDefault="00D769C8" w:rsidP="00F912F6">
      <w:pPr>
        <w:rPr>
          <w:rFonts w:ascii="Times New Roman" w:hAnsi="Times New Roman" w:cs="Times New Roman"/>
        </w:rPr>
      </w:pPr>
    </w:p>
    <w:p w14:paraId="6F5D4416" w14:textId="0FECA452" w:rsidR="00D769C8" w:rsidRDefault="00D769C8" w:rsidP="00F912F6">
      <w:pPr>
        <w:rPr>
          <w:rFonts w:ascii="Times New Roman" w:hAnsi="Times New Roman" w:cs="Times New Roman"/>
        </w:rPr>
      </w:pPr>
      <w:r>
        <w:rPr>
          <w:rFonts w:ascii="Times New Roman" w:hAnsi="Times New Roman" w:cs="Times New Roman"/>
        </w:rPr>
        <w:t xml:space="preserve">We did not detect an effect of bee stripiness, month, or plant family on bee-plant detection probability, where the probability of these variables being included in the model was relatively low (&lt; 0.21). </w:t>
      </w:r>
    </w:p>
    <w:p w14:paraId="13A9F1DA" w14:textId="77777777" w:rsidR="000B2CC2" w:rsidRDefault="000B2CC2" w:rsidP="00F912F6">
      <w:pPr>
        <w:rPr>
          <w:rFonts w:ascii="Times New Roman" w:hAnsi="Times New Roman" w:cs="Times New Roman"/>
        </w:rPr>
      </w:pPr>
    </w:p>
    <w:p w14:paraId="5905571A" w14:textId="77777777" w:rsidR="00206BBA" w:rsidRPr="00F912F6" w:rsidRDefault="00206BBA" w:rsidP="00F912F6">
      <w:pPr>
        <w:rPr>
          <w:rFonts w:ascii="Times New Roman" w:hAnsi="Times New Roman" w:cs="Times New Roman"/>
        </w:rPr>
      </w:pPr>
    </w:p>
    <w:p w14:paraId="757F1D29" w14:textId="77777777" w:rsidR="00F912F6" w:rsidRPr="00F912F6" w:rsidRDefault="00F912F6" w:rsidP="00F912F6">
      <w:pPr>
        <w:rPr>
          <w:rFonts w:ascii="Times New Roman" w:hAnsi="Times New Roman" w:cs="Times New Roman"/>
          <w:b/>
          <w:bCs/>
          <w:smallCaps/>
        </w:rPr>
      </w:pPr>
      <w:r w:rsidRPr="00F912F6">
        <w:rPr>
          <w:rFonts w:ascii="Times New Roman" w:hAnsi="Times New Roman" w:cs="Times New Roman"/>
          <w:b/>
          <w:bCs/>
          <w:smallCaps/>
        </w:rPr>
        <w:t>Discussion</w:t>
      </w:r>
    </w:p>
    <w:p w14:paraId="288EAABA" w14:textId="77777777" w:rsidR="00F912F6" w:rsidRPr="00F912F6" w:rsidRDefault="00F912F6" w:rsidP="00F912F6">
      <w:pPr>
        <w:rPr>
          <w:rFonts w:ascii="Times New Roman" w:hAnsi="Times New Roman" w:cs="Times New Roman"/>
          <w:b/>
          <w:bCs/>
          <w:smallCaps/>
        </w:rPr>
      </w:pPr>
    </w:p>
    <w:p w14:paraId="0D4898D8" w14:textId="6D43EC68" w:rsidR="00F912F6" w:rsidRPr="00F912F6" w:rsidRDefault="000E44A0" w:rsidP="00F912F6">
      <w:pPr>
        <w:rPr>
          <w:rFonts w:ascii="Times New Roman" w:hAnsi="Times New Roman" w:cs="Times New Roman"/>
        </w:rPr>
      </w:pPr>
      <w:r>
        <w:rPr>
          <w:rFonts w:ascii="Times New Roman" w:hAnsi="Times New Roman" w:cs="Times New Roman"/>
        </w:rPr>
        <w:t>…..</w:t>
      </w:r>
    </w:p>
    <w:p w14:paraId="0BB7E4C0" w14:textId="28CF44E9" w:rsidR="00F912F6" w:rsidRPr="00F912F6" w:rsidRDefault="00F912F6" w:rsidP="00F912F6">
      <w:pPr>
        <w:rPr>
          <w:rFonts w:ascii="Times New Roman" w:hAnsi="Times New Roman" w:cs="Times New Roman"/>
        </w:rPr>
      </w:pPr>
    </w:p>
    <w:p w14:paraId="0BFF239E" w14:textId="77777777" w:rsidR="00AC5555" w:rsidRDefault="00F912F6" w:rsidP="00F912F6">
      <w:pPr>
        <w:pStyle w:val="Body"/>
        <w:rPr>
          <w:rFonts w:cs="Times New Roman"/>
          <w:smallCaps/>
          <w:color w:val="000000" w:themeColor="text1"/>
        </w:rPr>
      </w:pPr>
      <w:r w:rsidRPr="00F912F6">
        <w:rPr>
          <w:rFonts w:cs="Times New Roman"/>
          <w:b/>
          <w:bCs/>
          <w:smallCaps/>
          <w:color w:val="000000" w:themeColor="text1"/>
        </w:rPr>
        <w:t>Acknowledgments</w:t>
      </w:r>
    </w:p>
    <w:p w14:paraId="607D52D2" w14:textId="680E69D6" w:rsidR="00F912F6" w:rsidRPr="00F912F6" w:rsidRDefault="00F912F6" w:rsidP="00F912F6">
      <w:pPr>
        <w:pStyle w:val="Body"/>
        <w:rPr>
          <w:rFonts w:cs="Times New Roman"/>
          <w:color w:val="000000" w:themeColor="text1"/>
          <w:shd w:val="clear" w:color="auto" w:fill="FFFFFF"/>
        </w:rPr>
      </w:pPr>
      <w:r w:rsidRPr="00F912F6">
        <w:rPr>
          <w:rFonts w:cs="Times New Roman"/>
        </w:rPr>
        <w:t>Any use of trade, firm, or product names is for descriptive purposes only and does not imply endorsement by the U.S. Government.</w:t>
      </w:r>
      <w:r w:rsidRPr="00F912F6">
        <w:rPr>
          <w:rFonts w:cs="Times New Roman"/>
          <w:b/>
          <w:bCs/>
        </w:rPr>
        <w:t xml:space="preserve"> </w:t>
      </w:r>
    </w:p>
    <w:p w14:paraId="42DF3A8D" w14:textId="77777777" w:rsidR="00F912F6" w:rsidRPr="00F912F6" w:rsidRDefault="00F912F6" w:rsidP="00F912F6">
      <w:pPr>
        <w:pStyle w:val="Body"/>
        <w:rPr>
          <w:rFonts w:cs="Times New Roman"/>
          <w:color w:val="000000" w:themeColor="text1"/>
          <w:shd w:val="clear" w:color="auto" w:fill="FFFFFF"/>
        </w:rPr>
      </w:pPr>
    </w:p>
    <w:p w14:paraId="08D5FB28" w14:textId="77777777" w:rsidR="00F912F6" w:rsidRPr="00F912F6" w:rsidRDefault="00F912F6" w:rsidP="00F912F6">
      <w:pPr>
        <w:pStyle w:val="Body"/>
        <w:rPr>
          <w:rFonts w:cs="Times New Roman"/>
          <w:b/>
          <w:bCs/>
          <w:smallCaps/>
          <w:color w:val="000000" w:themeColor="text1"/>
        </w:rPr>
      </w:pPr>
      <w:r w:rsidRPr="00F912F6">
        <w:rPr>
          <w:rFonts w:cs="Times New Roman"/>
          <w:b/>
          <w:bCs/>
          <w:smallCaps/>
          <w:color w:val="000000" w:themeColor="text1"/>
        </w:rPr>
        <w:t>Author contributions</w:t>
      </w:r>
    </w:p>
    <w:p w14:paraId="1410EF65" w14:textId="77777777" w:rsidR="00F912F6" w:rsidRPr="00F912F6" w:rsidRDefault="00F912F6" w:rsidP="00F912F6">
      <w:pPr>
        <w:pStyle w:val="Body"/>
        <w:rPr>
          <w:rFonts w:cs="Times New Roman"/>
          <w:color w:val="000000" w:themeColor="text1"/>
        </w:rPr>
      </w:pPr>
      <w:r w:rsidRPr="00F912F6">
        <w:rPr>
          <w:rFonts w:cs="Times New Roman"/>
          <w:smallCaps/>
          <w:color w:val="000000" w:themeColor="text1"/>
        </w:rPr>
        <w:t xml:space="preserve">GVD </w:t>
      </w:r>
      <w:r w:rsidRPr="00F912F6">
        <w:rPr>
          <w:rFonts w:cs="Times New Roman"/>
          <w:color w:val="000000" w:themeColor="text1"/>
        </w:rPr>
        <w:t>contributed to project development, wrote the model, analyzed data, and wrote the first draft of the paper.</w:t>
      </w:r>
    </w:p>
    <w:p w14:paraId="68BCC291" w14:textId="22028BB3" w:rsidR="00F912F6" w:rsidRPr="00F912F6" w:rsidRDefault="00F912F6" w:rsidP="00F912F6">
      <w:pPr>
        <w:pStyle w:val="Body"/>
        <w:rPr>
          <w:rFonts w:cs="Times New Roman"/>
          <w:color w:val="000000" w:themeColor="text1"/>
        </w:rPr>
      </w:pPr>
      <w:r w:rsidRPr="00F912F6">
        <w:rPr>
          <w:rFonts w:cs="Times New Roman"/>
          <w:color w:val="000000" w:themeColor="text1"/>
        </w:rPr>
        <w:t>XXX contributed to project and model development.</w:t>
      </w:r>
    </w:p>
    <w:p w14:paraId="2C811C74" w14:textId="16727AB8" w:rsidR="00F912F6" w:rsidRPr="00F912F6" w:rsidRDefault="00F912F6" w:rsidP="00F912F6">
      <w:pPr>
        <w:pStyle w:val="Body"/>
        <w:rPr>
          <w:rFonts w:cs="Times New Roman"/>
          <w:color w:val="000000" w:themeColor="text1"/>
        </w:rPr>
      </w:pPr>
      <w:r w:rsidRPr="00F912F6">
        <w:rPr>
          <w:rFonts w:cs="Times New Roman"/>
          <w:color w:val="000000" w:themeColor="text1"/>
        </w:rPr>
        <w:t>XXX contributed to project and model development.</w:t>
      </w:r>
    </w:p>
    <w:p w14:paraId="702D5791" w14:textId="77777777" w:rsidR="00F912F6" w:rsidRPr="00F912F6" w:rsidRDefault="00F912F6" w:rsidP="00F912F6">
      <w:pPr>
        <w:pStyle w:val="Body"/>
        <w:rPr>
          <w:rFonts w:cs="Times New Roman"/>
          <w:color w:val="000000" w:themeColor="text1"/>
        </w:rPr>
      </w:pPr>
      <w:r w:rsidRPr="00F912F6">
        <w:rPr>
          <w:rFonts w:cs="Times New Roman"/>
          <w:color w:val="000000" w:themeColor="text1"/>
        </w:rPr>
        <w:t>All co-authors edited the manuscript.</w:t>
      </w:r>
    </w:p>
    <w:p w14:paraId="1685562E" w14:textId="77777777" w:rsidR="00F912F6" w:rsidRPr="00F912F6" w:rsidRDefault="00F912F6" w:rsidP="00F912F6">
      <w:pPr>
        <w:pStyle w:val="Body"/>
        <w:rPr>
          <w:rFonts w:cs="Times New Roman"/>
          <w:smallCaps/>
          <w:color w:val="000000" w:themeColor="text1"/>
        </w:rPr>
      </w:pPr>
    </w:p>
    <w:p w14:paraId="1447E9F9" w14:textId="77777777" w:rsidR="00F912F6" w:rsidRPr="00F912F6" w:rsidRDefault="00F912F6" w:rsidP="00F912F6">
      <w:pPr>
        <w:pStyle w:val="Body"/>
        <w:rPr>
          <w:rFonts w:cs="Times New Roman"/>
          <w:b/>
          <w:bCs/>
          <w:smallCaps/>
          <w:color w:val="000000" w:themeColor="text1"/>
        </w:rPr>
      </w:pPr>
      <w:r w:rsidRPr="00F912F6">
        <w:rPr>
          <w:rFonts w:cs="Times New Roman"/>
          <w:b/>
          <w:bCs/>
          <w:smallCaps/>
          <w:color w:val="000000" w:themeColor="text1"/>
        </w:rPr>
        <w:t>Data Accessibility</w:t>
      </w:r>
    </w:p>
    <w:p w14:paraId="32936A19" w14:textId="550F5D12" w:rsidR="00F912F6" w:rsidRPr="000E44A0" w:rsidRDefault="00F912F6" w:rsidP="00F912F6">
      <w:pPr>
        <w:rPr>
          <w:rStyle w:val="Hyperlink"/>
          <w:rFonts w:ascii="Times New Roman" w:hAnsi="Times New Roman" w:cs="Times New Roman"/>
          <w:color w:val="000000" w:themeColor="text1"/>
          <w:u w:val="none"/>
        </w:rPr>
      </w:pPr>
      <w:r w:rsidRPr="00F912F6">
        <w:rPr>
          <w:rFonts w:ascii="Times New Roman" w:hAnsi="Times New Roman" w:cs="Times New Roman"/>
          <w:color w:val="000000" w:themeColor="text1"/>
        </w:rPr>
        <w:lastRenderedPageBreak/>
        <w:t xml:space="preserve">All data and code for analyses can be reproduced and accessed at either the </w:t>
      </w:r>
      <w:proofErr w:type="spellStart"/>
      <w:r w:rsidRPr="00F912F6">
        <w:rPr>
          <w:rFonts w:ascii="Times New Roman" w:hAnsi="Times New Roman" w:cs="Times New Roman"/>
          <w:color w:val="000000" w:themeColor="text1"/>
        </w:rPr>
        <w:t>github</w:t>
      </w:r>
      <w:proofErr w:type="spellEnd"/>
      <w:r w:rsidRPr="00F912F6">
        <w:rPr>
          <w:rFonts w:ascii="Times New Roman" w:hAnsi="Times New Roman" w:cs="Times New Roman"/>
          <w:color w:val="000000" w:themeColor="text1"/>
        </w:rPr>
        <w:t xml:space="preserve"> repository: </w:t>
      </w:r>
      <w:r w:rsidR="007E0D26" w:rsidRPr="007E0D26">
        <w:rPr>
          <w:rFonts w:ascii="Times New Roman" w:hAnsi="Times New Roman" w:cs="Times New Roman"/>
          <w:color w:val="000000" w:themeColor="text1"/>
          <w:highlight w:val="yellow"/>
        </w:rPr>
        <w:t>XXXX</w:t>
      </w:r>
      <w:r w:rsidR="007E0D26">
        <w:rPr>
          <w:rFonts w:ascii="Times New Roman" w:hAnsi="Times New Roman" w:cs="Times New Roman"/>
          <w:color w:val="000000" w:themeColor="text1"/>
        </w:rPr>
        <w:t xml:space="preserve"> </w:t>
      </w:r>
      <w:r w:rsidRPr="000E44A0">
        <w:rPr>
          <w:rStyle w:val="Hyperlink"/>
          <w:rFonts w:ascii="Times New Roman" w:hAnsi="Times New Roman" w:cs="Times New Roman"/>
          <w:color w:val="000000" w:themeColor="text1"/>
          <w:u w:val="none"/>
        </w:rPr>
        <w:t>or a USGS server following publication.</w:t>
      </w:r>
    </w:p>
    <w:p w14:paraId="4A05954D" w14:textId="533D7EBE" w:rsidR="00F912F6" w:rsidRPr="00F912F6" w:rsidRDefault="00F912F6" w:rsidP="00F912F6">
      <w:pPr>
        <w:rPr>
          <w:rStyle w:val="Hyperlink"/>
          <w:rFonts w:ascii="Times New Roman" w:hAnsi="Times New Roman" w:cs="Times New Roman"/>
          <w:color w:val="000000" w:themeColor="text1"/>
        </w:rPr>
      </w:pPr>
    </w:p>
    <w:p w14:paraId="33EC0AE2" w14:textId="77777777" w:rsidR="00F912F6" w:rsidRPr="00F912F6" w:rsidRDefault="00F912F6" w:rsidP="00F912F6">
      <w:pPr>
        <w:ind w:left="720" w:hanging="720"/>
        <w:rPr>
          <w:rFonts w:ascii="Times New Roman" w:hAnsi="Times New Roman" w:cs="Times New Roman"/>
          <w:b/>
          <w:bCs/>
          <w:smallCaps/>
        </w:rPr>
      </w:pPr>
      <w:r w:rsidRPr="00F912F6">
        <w:rPr>
          <w:rFonts w:ascii="Times New Roman" w:hAnsi="Times New Roman" w:cs="Times New Roman"/>
          <w:b/>
          <w:bCs/>
          <w:smallCaps/>
        </w:rPr>
        <w:t>References</w:t>
      </w:r>
    </w:p>
    <w:p w14:paraId="26386115" w14:textId="77777777" w:rsidR="000E44A0" w:rsidRDefault="000E44A0" w:rsidP="00F912F6">
      <w:pPr>
        <w:rPr>
          <w:rFonts w:ascii="Times New Roman" w:hAnsi="Times New Roman" w:cs="Times New Roman"/>
        </w:rPr>
      </w:pPr>
    </w:p>
    <w:p w14:paraId="79341BB5" w14:textId="4B44B74A" w:rsidR="00F912F6" w:rsidRDefault="000E44A0" w:rsidP="00F912F6">
      <w:pPr>
        <w:rPr>
          <w:rFonts w:ascii="Times New Roman" w:hAnsi="Times New Roman" w:cs="Times New Roman"/>
        </w:rPr>
      </w:pPr>
      <w:r>
        <w:rPr>
          <w:rFonts w:ascii="Times New Roman" w:hAnsi="Times New Roman" w:cs="Times New Roman"/>
        </w:rPr>
        <w:t>…..</w:t>
      </w:r>
    </w:p>
    <w:p w14:paraId="424E2741" w14:textId="77777777" w:rsidR="000E44A0" w:rsidRPr="00F912F6" w:rsidRDefault="000E44A0" w:rsidP="00F912F6">
      <w:pPr>
        <w:rPr>
          <w:rFonts w:ascii="Times New Roman" w:hAnsi="Times New Roman" w:cs="Times New Roman"/>
        </w:rPr>
      </w:pPr>
    </w:p>
    <w:p w14:paraId="47B084F1" w14:textId="59E8E146" w:rsidR="00F912F6" w:rsidRPr="00F912F6" w:rsidRDefault="00F912F6" w:rsidP="00F912F6">
      <w:pPr>
        <w:rPr>
          <w:rFonts w:ascii="Times New Roman" w:hAnsi="Times New Roman" w:cs="Times New Roman"/>
        </w:rPr>
      </w:pPr>
    </w:p>
    <w:p w14:paraId="48D2631D" w14:textId="5EB11CBE" w:rsidR="00DB6488" w:rsidRPr="00F912F6" w:rsidRDefault="00F912F6" w:rsidP="00DB6488">
      <w:pPr>
        <w:rPr>
          <w:rFonts w:ascii="Times New Roman" w:hAnsi="Times New Roman" w:cs="Times New Roman"/>
          <w:b/>
          <w:bCs/>
          <w:smallCaps/>
        </w:rPr>
      </w:pPr>
      <w:r w:rsidRPr="00F912F6">
        <w:rPr>
          <w:rFonts w:ascii="Times New Roman" w:hAnsi="Times New Roman" w:cs="Times New Roman"/>
          <w:b/>
          <w:bCs/>
          <w:smallCaps/>
        </w:rPr>
        <w:t>Figures &amp; Tables</w:t>
      </w:r>
    </w:p>
    <w:p w14:paraId="46A54FFC" w14:textId="77777777" w:rsidR="007052E0" w:rsidRPr="00F912F6" w:rsidRDefault="007052E0">
      <w:pPr>
        <w:rPr>
          <w:rFonts w:ascii="Times New Roman" w:hAnsi="Times New Roman" w:cs="Times New Roman"/>
        </w:rPr>
      </w:pPr>
    </w:p>
    <w:sectPr w:rsidR="007052E0" w:rsidRPr="00F912F6" w:rsidSect="00206BBA">
      <w:pgSz w:w="11900" w:h="16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raziella DiRenzo" w:date="2021-06-30T12:55:00Z" w:initials="GD">
    <w:p w14:paraId="02E5524E" w14:textId="172061F1" w:rsidR="00E031CC" w:rsidRDefault="00E031CC">
      <w:pPr>
        <w:pStyle w:val="CommentText"/>
      </w:pPr>
      <w:r>
        <w:rPr>
          <w:rStyle w:val="CommentReference"/>
        </w:rPr>
        <w:annotationRef/>
      </w:r>
      <w:r>
        <w:t xml:space="preserve">We can change order and add folks. Just a place holder. </w:t>
      </w:r>
    </w:p>
  </w:comment>
  <w:comment w:id="1" w:author="Graziella DiRenzo" w:date="2022-02-01T13:13:00Z" w:initials="GD">
    <w:p w14:paraId="0257259A" w14:textId="77777777" w:rsidR="004C7DAB" w:rsidRDefault="004C7DAB" w:rsidP="004C7DAB">
      <w:pPr>
        <w:pStyle w:val="CommentText"/>
      </w:pPr>
      <w:r>
        <w:rPr>
          <w:rStyle w:val="CommentReference"/>
        </w:rPr>
        <w:annotationRef/>
      </w:r>
      <w:r w:rsidR="00B82E8F">
        <w:t>Right now – I have the intro outlined in terms of sampling/detection bias.</w:t>
      </w:r>
    </w:p>
    <w:p w14:paraId="39285DA3" w14:textId="77777777" w:rsidR="00B82E8F" w:rsidRDefault="00B82E8F" w:rsidP="004C7DAB">
      <w:pPr>
        <w:pStyle w:val="CommentText"/>
      </w:pPr>
    </w:p>
    <w:p w14:paraId="71433079" w14:textId="4900CFCB" w:rsidR="00B82E8F" w:rsidRDefault="00B82E8F" w:rsidP="004C7DAB">
      <w:pPr>
        <w:pStyle w:val="CommentText"/>
      </w:pPr>
      <w:r>
        <w:t>Depending on the results, we may want to take more of an ecological spin/tone to the intro. Please add ideas here for what those kind of story lines might be.</w:t>
      </w:r>
    </w:p>
    <w:p w14:paraId="69020652" w14:textId="56B4CDAC" w:rsidR="00B82E8F" w:rsidRDefault="00B82E8F" w:rsidP="004C7DAB">
      <w:pPr>
        <w:pStyle w:val="CommentText"/>
      </w:pPr>
    </w:p>
  </w:comment>
  <w:comment w:id="2" w:author="Katja Seltmann" w:date="2022-05-11T10:13:00Z" w:initials="MOU">
    <w:p w14:paraId="111470AC" w14:textId="6F774BAA" w:rsidR="00A97BDC" w:rsidRDefault="00A97BDC">
      <w:pPr>
        <w:pStyle w:val="CommentText"/>
      </w:pPr>
      <w:r>
        <w:rPr>
          <w:rStyle w:val="CommentReference"/>
        </w:rPr>
        <w:annotationRef/>
      </w:r>
      <w:r>
        <w:t>Does this need defining or are we assuming the audience will be familiar in these journals? How should we start putting together pubs for citations?</w:t>
      </w:r>
    </w:p>
  </w:comment>
  <w:comment w:id="3" w:author="Katja Seltmann" w:date="2022-05-11T10:15:00Z" w:initials="MOU">
    <w:p w14:paraId="74959F39" w14:textId="7B4182DB" w:rsidR="00A97BDC" w:rsidRDefault="00A97BDC">
      <w:pPr>
        <w:pStyle w:val="CommentText"/>
      </w:pPr>
      <w:r>
        <w:rPr>
          <w:rStyle w:val="CommentReference"/>
        </w:rPr>
        <w:annotationRef/>
      </w:r>
      <w:r>
        <w:t>I would say the data from a museum record is a subset, or that the museum record was likely collected for non-ecological based science.</w:t>
      </w:r>
      <w:r w:rsidR="00860D94">
        <w:t xml:space="preserve"> I feel like I could fill out this section in the text.</w:t>
      </w:r>
    </w:p>
  </w:comment>
  <w:comment w:id="4" w:author="Katja Seltmann" w:date="2022-05-11T10:17:00Z" w:initials="MOU">
    <w:p w14:paraId="03980BB0" w14:textId="58613C2A" w:rsidR="00860D94" w:rsidRDefault="00860D94">
      <w:pPr>
        <w:pStyle w:val="CommentText"/>
      </w:pPr>
      <w:r>
        <w:rPr>
          <w:rStyle w:val="CommentReference"/>
        </w:rPr>
        <w:annotationRef/>
      </w:r>
      <w:r>
        <w:t>I feel like I could fill out this section in the text.</w:t>
      </w:r>
    </w:p>
  </w:comment>
  <w:comment w:id="5" w:author="Katja Seltmann" w:date="2022-05-11T10:17:00Z" w:initials="MOU">
    <w:p w14:paraId="610AF9E8" w14:textId="0320F0A5" w:rsidR="00860D94" w:rsidRDefault="00860D94">
      <w:pPr>
        <w:pStyle w:val="CommentText"/>
      </w:pPr>
      <w:r>
        <w:rPr>
          <w:rStyle w:val="CommentReference"/>
        </w:rPr>
        <w:annotationRef/>
      </w:r>
      <w:r>
        <w:t>I feel like I could fill out this section in the text but are we taking the text in this direction?</w:t>
      </w:r>
    </w:p>
  </w:comment>
  <w:comment w:id="6" w:author="Katja Seltmann" w:date="2022-05-11T10:18:00Z" w:initials="MOU">
    <w:p w14:paraId="41043A8D" w14:textId="4399D2BE" w:rsidR="00860D94" w:rsidRDefault="00860D94">
      <w:pPr>
        <w:pStyle w:val="CommentText"/>
      </w:pPr>
      <w:r>
        <w:rPr>
          <w:rStyle w:val="CommentReference"/>
        </w:rPr>
        <w:annotationRef/>
      </w:r>
      <w:r>
        <w:t xml:space="preserve">This seems like a great thing for Michelle and </w:t>
      </w:r>
      <w:proofErr w:type="gramStart"/>
      <w:r>
        <w:t>I</w:t>
      </w:r>
      <w:proofErr w:type="gramEnd"/>
      <w:r>
        <w:t xml:space="preserve"> to work on</w:t>
      </w:r>
      <w:r w:rsidR="009A187C">
        <w:t xml:space="preserve"> in the next months. Lit and bio justification for these </w:t>
      </w:r>
      <w:proofErr w:type="spellStart"/>
      <w:r w:rsidR="009A187C">
        <w:t>qustions</w:t>
      </w:r>
      <w:proofErr w:type="spellEnd"/>
      <w:r w:rsidR="009A187C">
        <w:t>.</w:t>
      </w:r>
    </w:p>
  </w:comment>
  <w:comment w:id="7" w:author="Graziella DiRenzo [2]" w:date="2022-05-06T14:42:00Z" w:initials="GD">
    <w:p w14:paraId="2FBA90D8" w14:textId="07D3C060" w:rsidR="00206BBA" w:rsidRDefault="00206BBA">
      <w:pPr>
        <w:pStyle w:val="CommentText"/>
      </w:pPr>
      <w:r>
        <w:rPr>
          <w:rStyle w:val="CommentReference"/>
        </w:rPr>
        <w:annotationRef/>
      </w:r>
      <w:r>
        <w:t xml:space="preserve">Please add more rationale for </w:t>
      </w:r>
      <w:proofErr w:type="gramStart"/>
      <w:r>
        <w:t>these hypotheses &amp; reference literature</w:t>
      </w:r>
      <w:proofErr w:type="gramEnd"/>
      <w:r>
        <w:t xml:space="preserve"> that may support them.</w:t>
      </w:r>
    </w:p>
  </w:comment>
  <w:comment w:id="10" w:author="Katja Seltmann" w:date="2022-05-11T10:19:00Z" w:initials="MOU">
    <w:p w14:paraId="41AF7446" w14:textId="6C68BA5D" w:rsidR="009A187C" w:rsidRDefault="009A187C">
      <w:pPr>
        <w:pStyle w:val="CommentText"/>
      </w:pPr>
      <w:r>
        <w:rPr>
          <w:rStyle w:val="CommentReference"/>
        </w:rPr>
        <w:annotationRef/>
      </w:r>
      <w:r>
        <w:t xml:space="preserve">Is this true? Will we have a clear summary of this? Important as it would </w:t>
      </w:r>
      <w:proofErr w:type="spellStart"/>
      <w:r>
        <w:t>identifiy</w:t>
      </w:r>
      <w:proofErr w:type="spellEnd"/>
      <w:r>
        <w:t xml:space="preserve"> gaps</w:t>
      </w:r>
    </w:p>
  </w:comment>
  <w:comment w:id="11" w:author="Graziella DiRenzo [2]" w:date="2022-05-06T14:49:00Z" w:initials="GD">
    <w:p w14:paraId="0E2AE5A6" w14:textId="4C0950B6" w:rsidR="00B82E8F" w:rsidRDefault="00B82E8F">
      <w:pPr>
        <w:pStyle w:val="CommentText"/>
      </w:pPr>
      <w:r>
        <w:rPr>
          <w:rStyle w:val="CommentReference"/>
        </w:rPr>
        <w:annotationRef/>
      </w:r>
      <w:r>
        <w:t xml:space="preserve">I’ve tried to point out where text is needed – especially where other folks did some data </w:t>
      </w:r>
      <w:proofErr w:type="gramStart"/>
      <w:r>
        <w:t>compiling</w:t>
      </w:r>
      <w:proofErr w:type="gramEnd"/>
      <w:r>
        <w:t xml:space="preserve"> and I don’t know what the methods were. Please add text.</w:t>
      </w:r>
    </w:p>
  </w:comment>
  <w:comment w:id="12" w:author="Katja Seltmann" w:date="2022-05-11T10:20:00Z" w:initials="MOU">
    <w:p w14:paraId="32EE9822" w14:textId="6F8FB8D4" w:rsidR="009A187C" w:rsidRDefault="009A187C">
      <w:pPr>
        <w:pStyle w:val="CommentText"/>
      </w:pPr>
      <w:r>
        <w:rPr>
          <w:rStyle w:val="CommentReference"/>
        </w:rPr>
        <w:annotationRef/>
      </w:r>
      <w:r>
        <w:t>I can work on this section.</w:t>
      </w:r>
    </w:p>
  </w:comment>
  <w:comment w:id="13" w:author="Graziella DiRenzo" w:date="2022-02-01T10:00:00Z" w:initials="GD">
    <w:p w14:paraId="3E5647A7" w14:textId="37BD3EB2" w:rsidR="002C752F" w:rsidRDefault="002C752F" w:rsidP="002C752F">
      <w:pPr>
        <w:pStyle w:val="CommentText"/>
      </w:pPr>
      <w:r>
        <w:rPr>
          <w:rStyle w:val="CommentReference"/>
        </w:rPr>
        <w:annotationRef/>
      </w:r>
      <w:r>
        <w:t>Feel free to add more info about the Globi data here</w:t>
      </w:r>
    </w:p>
  </w:comment>
  <w:comment w:id="14" w:author="Graziella DiRenzo" w:date="2022-02-01T10:00:00Z" w:initials="GD">
    <w:p w14:paraId="57E305CE" w14:textId="7F8221C4" w:rsidR="002C752F" w:rsidRDefault="002C752F" w:rsidP="002C752F">
      <w:pPr>
        <w:pStyle w:val="CommentText"/>
      </w:pPr>
      <w:r>
        <w:rPr>
          <w:rStyle w:val="CommentReference"/>
        </w:rPr>
        <w:annotationRef/>
      </w:r>
      <w:r>
        <w:t>Add date that the Globi data were downloaded</w:t>
      </w:r>
    </w:p>
  </w:comment>
  <w:comment w:id="16" w:author="Katja Seltmann" w:date="2022-05-11T10:21:00Z" w:initials="MOU">
    <w:p w14:paraId="1D1804A2" w14:textId="22BF0A7D" w:rsidR="009A187C" w:rsidRDefault="009A187C">
      <w:pPr>
        <w:pStyle w:val="CommentText"/>
      </w:pPr>
      <w:r>
        <w:rPr>
          <w:rStyle w:val="CommentReference"/>
        </w:rPr>
        <w:annotationRef/>
      </w:r>
      <w:r>
        <w:t>I feel like we first explored what species lists for what areas are complete as having complete checklists of an area is important for this study. I would say that giving some emphasis on checklists is important here.</w:t>
      </w:r>
    </w:p>
  </w:comment>
  <w:comment w:id="17" w:author="Katja Seltmann" w:date="2022-05-11T10:23:00Z" w:initials="MOU">
    <w:p w14:paraId="0E71D70A" w14:textId="1A59C395" w:rsidR="009A187C" w:rsidRDefault="009A187C">
      <w:pPr>
        <w:pStyle w:val="CommentText"/>
      </w:pPr>
      <w:r>
        <w:rPr>
          <w:rStyle w:val="CommentReference"/>
        </w:rPr>
        <w:annotationRef/>
      </w:r>
      <w:proofErr w:type="gramStart"/>
      <w:r>
        <w:t>Also</w:t>
      </w:r>
      <w:proofErr w:type="gramEnd"/>
      <w:r>
        <w:t xml:space="preserve"> checklists of SCI for plants from SBBG</w:t>
      </w:r>
    </w:p>
  </w:comment>
  <w:comment w:id="18" w:author="Graziella DiRenzo" w:date="2022-02-01T09:56:00Z" w:initials="GD">
    <w:p w14:paraId="55A4B5A6" w14:textId="44D91962" w:rsidR="00E915C5" w:rsidRDefault="00E915C5" w:rsidP="00E915C5">
      <w:pPr>
        <w:pStyle w:val="CommentText"/>
      </w:pPr>
      <w:r>
        <w:rPr>
          <w:rStyle w:val="CommentReference"/>
        </w:rPr>
        <w:annotationRef/>
      </w:r>
      <w:r>
        <w:t>Please add more info on how bee and plant species lists were compiled.</w:t>
      </w:r>
    </w:p>
  </w:comment>
  <w:comment w:id="19" w:author="Graziella DiRenzo" w:date="2022-02-01T10:16:00Z" w:initials="GD">
    <w:p w14:paraId="404F1AA4" w14:textId="646DB26C" w:rsidR="00891686" w:rsidRDefault="00891686" w:rsidP="00891686">
      <w:pPr>
        <w:pStyle w:val="CommentText"/>
      </w:pPr>
      <w:r>
        <w:rPr>
          <w:rStyle w:val="CommentReference"/>
        </w:rPr>
        <w:annotationRef/>
      </w:r>
      <w:r>
        <w:t>We need to mention that this list does not include grasses; only flowering plants - is that right?</w:t>
      </w:r>
    </w:p>
  </w:comment>
  <w:comment w:id="20" w:author="Graziella DiRenzo [2]" w:date="2022-05-06T13:56:00Z" w:initials="GD">
    <w:p w14:paraId="250D392E" w14:textId="48E3E333" w:rsidR="00206BBA" w:rsidRDefault="00206BBA">
      <w:pPr>
        <w:pStyle w:val="CommentText"/>
      </w:pPr>
      <w:r>
        <w:rPr>
          <w:rStyle w:val="CommentReference"/>
        </w:rPr>
        <w:annotationRef/>
      </w:r>
      <w:r>
        <w:t xml:space="preserve">Why was </w:t>
      </w:r>
      <w:proofErr w:type="spellStart"/>
      <w:r>
        <w:t>Apis</w:t>
      </w:r>
      <w:proofErr w:type="spellEnd"/>
      <w:r>
        <w:t xml:space="preserve"> removed? I think it is locally extinct on </w:t>
      </w:r>
      <w:proofErr w:type="gramStart"/>
      <w:r>
        <w:t>SCI, but</w:t>
      </w:r>
      <w:proofErr w:type="gramEnd"/>
      <w:r>
        <w:t xml:space="preserve"> wanted to confirm with you all.</w:t>
      </w:r>
    </w:p>
  </w:comment>
  <w:comment w:id="21" w:author="Graziella DiRenzo [2]" w:date="2022-05-06T13:57:00Z" w:initials="GD">
    <w:p w14:paraId="55BFA381" w14:textId="287A858C" w:rsidR="00206BBA" w:rsidRDefault="00206BBA">
      <w:pPr>
        <w:pStyle w:val="CommentText"/>
      </w:pPr>
      <w:r>
        <w:rPr>
          <w:rStyle w:val="CommentReference"/>
        </w:rPr>
        <w:annotationRef/>
      </w:r>
      <w:r>
        <w:t>Add methods that were used to trim the plan list and why</w:t>
      </w:r>
    </w:p>
  </w:comment>
  <w:comment w:id="22" w:author="Graziella DiRenzo" w:date="2022-02-01T09:58:00Z" w:initials="GD">
    <w:p w14:paraId="368DAB8D" w14:textId="6AE1727C" w:rsidR="00BF1314" w:rsidRDefault="00BF1314" w:rsidP="00BF1314">
      <w:pPr>
        <w:pStyle w:val="CommentText"/>
      </w:pPr>
      <w:r>
        <w:rPr>
          <w:rStyle w:val="CommentReference"/>
        </w:rPr>
        <w:annotationRef/>
      </w:r>
      <w:r>
        <w:t>Please add more info about where the bee and plant synonym lists come from</w:t>
      </w:r>
    </w:p>
  </w:comment>
  <w:comment w:id="23" w:author="Graziella DiRenzo" w:date="2022-02-01T09:56:00Z" w:initials="GD">
    <w:p w14:paraId="57AF9EBD" w14:textId="3AFBBF5E" w:rsidR="00E915C5" w:rsidRDefault="00E915C5" w:rsidP="00E915C5">
      <w:pPr>
        <w:pStyle w:val="CommentText"/>
      </w:pPr>
      <w:r>
        <w:rPr>
          <w:rStyle w:val="CommentReference"/>
        </w:rPr>
        <w:annotationRef/>
      </w:r>
      <w:r>
        <w:t>Please add more info on how bee and plant phenology data were compiled.</w:t>
      </w:r>
    </w:p>
  </w:comment>
  <w:comment w:id="24" w:author="Katja Seltmann" w:date="2022-05-11T10:24:00Z" w:initials="MOU">
    <w:p w14:paraId="7B4F2EF0" w14:textId="354C88F5" w:rsidR="00141343" w:rsidRDefault="00141343">
      <w:pPr>
        <w:pStyle w:val="CommentText"/>
      </w:pPr>
      <w:r>
        <w:rPr>
          <w:rStyle w:val="CommentReference"/>
        </w:rPr>
        <w:annotationRef/>
      </w:r>
      <w:r>
        <w:t>Section for Yolanda to add text and references</w:t>
      </w:r>
    </w:p>
  </w:comment>
  <w:comment w:id="25" w:author="Katja Seltmann" w:date="2022-05-11T10:25:00Z" w:initials="MOU">
    <w:p w14:paraId="4D5D853C" w14:textId="0706C4A3" w:rsidR="004C6015" w:rsidRDefault="004C6015">
      <w:pPr>
        <w:pStyle w:val="CommentText"/>
      </w:pPr>
      <w:r>
        <w:rPr>
          <w:rStyle w:val="CommentReference"/>
        </w:rPr>
        <w:annotationRef/>
      </w:r>
      <w:r>
        <w:t>Again, areas M &amp; S can work on.</w:t>
      </w:r>
    </w:p>
  </w:comment>
  <w:comment w:id="26" w:author="Katja Seltmann" w:date="2022-05-11T10:26:00Z" w:initials="MOU">
    <w:p w14:paraId="511D4239" w14:textId="40A2A1A9" w:rsidR="005A52E4" w:rsidRDefault="005A52E4">
      <w:pPr>
        <w:pStyle w:val="CommentText"/>
      </w:pPr>
      <w:r>
        <w:rPr>
          <w:rStyle w:val="CommentReference"/>
        </w:rPr>
        <w:annotationRef/>
      </w:r>
      <w:r>
        <w:t xml:space="preserve">I wonder if </w:t>
      </w:r>
      <w:proofErr w:type="gramStart"/>
      <w:r>
        <w:t>some kind of decision</w:t>
      </w:r>
      <w:proofErr w:type="gramEnd"/>
      <w:r>
        <w:t xml:space="preserve"> tree or flow chart for data cleaning would be helpful? Does this journal have requirement for extended methods in supps?</w:t>
      </w:r>
    </w:p>
  </w:comment>
  <w:comment w:id="29" w:author="Katja Seltmann" w:date="2022-05-11T10:32:00Z" w:initials="MOU">
    <w:p w14:paraId="6028C613" w14:textId="7F7B612E" w:rsidR="00543246" w:rsidRDefault="00543246">
      <w:pPr>
        <w:pStyle w:val="CommentText"/>
      </w:pPr>
      <w:r>
        <w:rPr>
          <w:rStyle w:val="CommentReference"/>
        </w:rPr>
        <w:annotationRef/>
      </w:r>
      <w:r>
        <w:t>Should add as a sup a list of all citations</w:t>
      </w:r>
    </w:p>
  </w:comment>
  <w:comment w:id="31" w:author="Katja Seltmann" w:date="2022-05-11T10:29:00Z" w:initials="MOU">
    <w:p w14:paraId="52E6E3FA" w14:textId="22D57DDB" w:rsidR="009D7770" w:rsidRDefault="009D7770">
      <w:pPr>
        <w:pStyle w:val="CommentText"/>
      </w:pPr>
      <w:r>
        <w:rPr>
          <w:rStyle w:val="CommentReference"/>
        </w:rPr>
        <w:annotationRef/>
      </w:r>
      <w:r>
        <w:t>I am sure this is in the code but how specifically did we do this?</w:t>
      </w:r>
    </w:p>
  </w:comment>
  <w:comment w:id="34" w:author="Graziella DiRenzo" w:date="2022-02-01T10:17:00Z" w:initials="GD">
    <w:p w14:paraId="19C69B47" w14:textId="132E6C06" w:rsidR="00A06E65" w:rsidRDefault="00A06E65" w:rsidP="00A06E65">
      <w:pPr>
        <w:pStyle w:val="CommentText"/>
      </w:pPr>
      <w:r>
        <w:rPr>
          <w:rStyle w:val="CommentReference"/>
        </w:rPr>
        <w:annotationRef/>
      </w:r>
      <w:r>
        <w:t xml:space="preserve">Cite </w:t>
      </w:r>
      <w:proofErr w:type="spellStart"/>
      <w:r>
        <w:t>Barthalamou</w:t>
      </w:r>
      <w:proofErr w:type="spellEnd"/>
      <w:r>
        <w:t xml:space="preserve"> paper?</w:t>
      </w:r>
    </w:p>
  </w:comment>
  <w:comment w:id="35" w:author="Graziella DiRenzo [2]" w:date="2022-02-04T15:53:00Z" w:initials="GD">
    <w:p w14:paraId="1ED87DA3" w14:textId="64E39D64" w:rsidR="00426383" w:rsidRDefault="00426383">
      <w:pPr>
        <w:pStyle w:val="CommentText"/>
      </w:pPr>
      <w:r>
        <w:rPr>
          <w:rStyle w:val="CommentReference"/>
        </w:rPr>
        <w:annotationRef/>
      </w:r>
      <w:proofErr w:type="gramStart"/>
      <w:r>
        <w:t>So</w:t>
      </w:r>
      <w:proofErr w:type="gramEnd"/>
      <w:r>
        <w:t xml:space="preserve"> we go from 515 observations to 278 unique observations in terms of bee-plant-month-citation because some citations document the same bee-plant interaction in the same month, and they are still unique observations in the </w:t>
      </w:r>
      <w:proofErr w:type="spellStart"/>
      <w:r>
        <w:t>Globi</w:t>
      </w:r>
      <w:proofErr w:type="spellEnd"/>
      <w:r>
        <w:t xml:space="preserve"> database – with different catalog numbers or different stages or sees, etc.</w:t>
      </w:r>
    </w:p>
  </w:comment>
  <w:comment w:id="36" w:author="Graziella DiRenzo [2]" w:date="2022-05-06T13:50:00Z" w:initials="GD">
    <w:p w14:paraId="30C74777" w14:textId="77777777" w:rsidR="00206BBA" w:rsidRDefault="00206BBA">
      <w:pPr>
        <w:pStyle w:val="CommentText"/>
      </w:pPr>
      <w:r>
        <w:rPr>
          <w:rStyle w:val="CommentReference"/>
        </w:rPr>
        <w:annotationRef/>
      </w:r>
      <w:r>
        <w:t>Please add text here about how model covariate data was aggregated/compiled for both plants and bees</w:t>
      </w:r>
    </w:p>
    <w:p w14:paraId="7699E069" w14:textId="77777777" w:rsidR="00206BBA" w:rsidRDefault="00206BBA">
      <w:pPr>
        <w:pStyle w:val="CommentText"/>
      </w:pPr>
    </w:p>
    <w:p w14:paraId="5171A8EB" w14:textId="77777777" w:rsidR="00206BBA" w:rsidRDefault="00206BBA">
      <w:pPr>
        <w:pStyle w:val="CommentText"/>
      </w:pPr>
      <w:r>
        <w:t>Our model uses the following covariates:</w:t>
      </w:r>
    </w:p>
    <w:p w14:paraId="175BE5CA" w14:textId="1AFB7709" w:rsidR="00206BBA" w:rsidRDefault="00206BBA">
      <w:pPr>
        <w:pStyle w:val="CommentText"/>
      </w:pPr>
      <w:r>
        <w:t>Bee size, stripiness, sociality</w:t>
      </w:r>
    </w:p>
    <w:p w14:paraId="362FA57D" w14:textId="77777777" w:rsidR="00206BBA" w:rsidRDefault="00206BBA">
      <w:pPr>
        <w:pStyle w:val="CommentText"/>
      </w:pPr>
    </w:p>
    <w:p w14:paraId="3F7DD6B2" w14:textId="1F197BB6" w:rsidR="00206BBA" w:rsidRDefault="00206BBA">
      <w:pPr>
        <w:pStyle w:val="CommentText"/>
      </w:pPr>
      <w:r>
        <w:t>Flower color, shape, family (aster vs. non-aster)</w:t>
      </w:r>
    </w:p>
    <w:p w14:paraId="0EDC6446" w14:textId="77777777" w:rsidR="00206BBA" w:rsidRDefault="00206BBA">
      <w:pPr>
        <w:pStyle w:val="CommentText"/>
      </w:pPr>
    </w:p>
    <w:p w14:paraId="53DEB667" w14:textId="77777777" w:rsidR="00206BBA" w:rsidRDefault="00206BBA">
      <w:pPr>
        <w:pStyle w:val="CommentText"/>
      </w:pPr>
      <w:r>
        <w:t>Citation type (observation vs. collection)</w:t>
      </w:r>
    </w:p>
    <w:p w14:paraId="2E283678" w14:textId="77777777" w:rsidR="00206BBA" w:rsidRDefault="00206BBA">
      <w:pPr>
        <w:pStyle w:val="CommentText"/>
      </w:pPr>
    </w:p>
    <w:p w14:paraId="1DEF16F3" w14:textId="2972A4C7" w:rsidR="00206BBA" w:rsidRDefault="00206BBA">
      <w:pPr>
        <w:pStyle w:val="CommentText"/>
      </w:pPr>
    </w:p>
  </w:comment>
  <w:comment w:id="37" w:author="Katja Seltmann" w:date="2022-05-11T10:31:00Z" w:initials="MOU">
    <w:p w14:paraId="350F36C2" w14:textId="0F2255D1" w:rsidR="00543246" w:rsidRDefault="00543246">
      <w:pPr>
        <w:pStyle w:val="CommentText"/>
      </w:pPr>
      <w:r>
        <w:rPr>
          <w:rStyle w:val="CommentReference"/>
        </w:rPr>
        <w:annotationRef/>
      </w:r>
      <w:r>
        <w:t>Text and citations</w:t>
      </w:r>
    </w:p>
  </w:comment>
  <w:comment w:id="38" w:author="Katja Seltmann" w:date="2022-05-11T10:33:00Z" w:initials="MOU">
    <w:p w14:paraId="64921095" w14:textId="5F010638" w:rsidR="00B51A9B" w:rsidRDefault="00B51A9B">
      <w:pPr>
        <w:pStyle w:val="CommentText"/>
      </w:pPr>
      <w:r>
        <w:rPr>
          <w:rStyle w:val="CommentReference"/>
        </w:rPr>
        <w:annotationRef/>
      </w:r>
      <w:r>
        <w:t xml:space="preserve">Another possible reason for removing </w:t>
      </w:r>
      <w:proofErr w:type="spellStart"/>
      <w:r>
        <w:t>Apis</w:t>
      </w:r>
      <w:proofErr w:type="spellEnd"/>
      <w:r>
        <w:t xml:space="preserve"> as they were extirpated from SCI</w:t>
      </w:r>
    </w:p>
  </w:comment>
  <w:comment w:id="39" w:author="Katja Seltmann" w:date="2022-05-11T10:34:00Z" w:initials="MOU">
    <w:p w14:paraId="4A43EF00" w14:textId="2D1FE944" w:rsidR="004B51E1" w:rsidRDefault="004B51E1">
      <w:pPr>
        <w:pStyle w:val="CommentText"/>
      </w:pPr>
      <w:r>
        <w:rPr>
          <w:rStyle w:val="CommentReference"/>
        </w:rPr>
        <w:annotationRef/>
      </w:r>
      <w:r>
        <w:t xml:space="preserve">But since the interactions are across time it does account for the full diet or diet changes from year to year. </w:t>
      </w:r>
    </w:p>
  </w:comment>
  <w:comment w:id="41" w:author="Graziella DiRenzo [2]" w:date="2022-05-12T12:19:00Z" w:initials="GD">
    <w:p w14:paraId="536F4539" w14:textId="5F372EB6" w:rsidR="00230EDE" w:rsidRDefault="00230EDE">
      <w:pPr>
        <w:pStyle w:val="CommentText"/>
      </w:pPr>
      <w:r>
        <w:rPr>
          <w:rStyle w:val="CommentReference"/>
        </w:rPr>
        <w:annotationRef/>
      </w:r>
      <w:r>
        <w:t xml:space="preserve">Weak, moderate, &amp; strong </w:t>
      </w:r>
      <w:r>
        <w:t>effects</w:t>
      </w:r>
    </w:p>
  </w:comment>
  <w:comment w:id="42" w:author="Graziella DiRenzo [2]" w:date="2022-05-12T08:45:00Z" w:initials="GD">
    <w:p w14:paraId="1B4F75B8" w14:textId="01ABBAE1" w:rsidR="00814333" w:rsidRDefault="00814333">
      <w:pPr>
        <w:pStyle w:val="CommentText"/>
      </w:pPr>
      <w:r>
        <w:rPr>
          <w:rStyle w:val="CommentReference"/>
        </w:rPr>
        <w:annotationRef/>
      </w:r>
      <w:r>
        <w:t xml:space="preserve">I created more figures than what is </w:t>
      </w:r>
      <w:proofErr w:type="spellStart"/>
      <w:r>
        <w:t>refereced</w:t>
      </w:r>
      <w:proofErr w:type="spellEnd"/>
      <w:r>
        <w:t xml:space="preserve"> here. For more figures, see the Figures folder &gt; 2022_05_12 subfolder</w:t>
      </w:r>
    </w:p>
  </w:comment>
  <w:comment w:id="43" w:author="Graziella DiRenzo [2]" w:date="2022-05-12T11:00:00Z" w:initials="GD">
    <w:p w14:paraId="1F67105B" w14:textId="309614E3" w:rsidR="00AB2578" w:rsidRDefault="00AB2578">
      <w:pPr>
        <w:pStyle w:val="CommentText"/>
      </w:pPr>
      <w:r>
        <w:rPr>
          <w:rStyle w:val="CommentReference"/>
        </w:rPr>
        <w:annotationRef/>
      </w:r>
      <w:r>
        <w:t>Yellow points on Figure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524E" w15:done="0"/>
  <w15:commentEx w15:paraId="69020652" w15:done="0"/>
  <w15:commentEx w15:paraId="111470AC" w15:done="0"/>
  <w15:commentEx w15:paraId="74959F39" w15:done="0"/>
  <w15:commentEx w15:paraId="03980BB0" w15:done="0"/>
  <w15:commentEx w15:paraId="610AF9E8" w15:done="0"/>
  <w15:commentEx w15:paraId="41043A8D" w15:done="0"/>
  <w15:commentEx w15:paraId="2FBA90D8" w15:done="0"/>
  <w15:commentEx w15:paraId="41AF7446" w15:done="0"/>
  <w15:commentEx w15:paraId="0E2AE5A6" w15:done="0"/>
  <w15:commentEx w15:paraId="32EE9822" w15:done="0"/>
  <w15:commentEx w15:paraId="3E5647A7" w15:done="0"/>
  <w15:commentEx w15:paraId="57E305CE" w15:done="0"/>
  <w15:commentEx w15:paraId="1D1804A2" w15:done="0"/>
  <w15:commentEx w15:paraId="0E71D70A" w15:done="0"/>
  <w15:commentEx w15:paraId="55A4B5A6" w15:done="0"/>
  <w15:commentEx w15:paraId="404F1AA4" w15:done="0"/>
  <w15:commentEx w15:paraId="250D392E" w15:done="0"/>
  <w15:commentEx w15:paraId="55BFA381" w15:done="0"/>
  <w15:commentEx w15:paraId="368DAB8D" w15:done="0"/>
  <w15:commentEx w15:paraId="57AF9EBD" w15:done="0"/>
  <w15:commentEx w15:paraId="7B4F2EF0" w15:done="0"/>
  <w15:commentEx w15:paraId="4D5D853C" w15:done="0"/>
  <w15:commentEx w15:paraId="511D4239" w15:done="0"/>
  <w15:commentEx w15:paraId="6028C613" w15:done="0"/>
  <w15:commentEx w15:paraId="52E6E3FA" w15:done="0"/>
  <w15:commentEx w15:paraId="19C69B47" w15:done="0"/>
  <w15:commentEx w15:paraId="1ED87DA3" w15:done="0"/>
  <w15:commentEx w15:paraId="1DEF16F3" w15:done="0"/>
  <w15:commentEx w15:paraId="350F36C2" w15:done="0"/>
  <w15:commentEx w15:paraId="64921095" w15:done="0"/>
  <w15:commentEx w15:paraId="4A43EF00" w15:done="0"/>
  <w15:commentEx w15:paraId="536F4539" w15:done="0"/>
  <w15:commentEx w15:paraId="1B4F75B8" w15:done="0"/>
  <w15:commentEx w15:paraId="1F6710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6E828" w16cex:dateUtc="2021-06-30T16:55:00Z"/>
  <w16cex:commentExtensible w16cex:durableId="25A3B085" w16cex:dateUtc="2022-02-01T18:13:00Z"/>
  <w16cex:commentExtensible w16cex:durableId="2625E0A6" w16cex:dateUtc="2022-05-11T14:13:00Z"/>
  <w16cex:commentExtensible w16cex:durableId="2625E105" w16cex:dateUtc="2022-05-11T14:15:00Z"/>
  <w16cex:commentExtensible w16cex:durableId="2625E170" w16cex:dateUtc="2022-05-11T14:17:00Z"/>
  <w16cex:commentExtensible w16cex:durableId="2625E197" w16cex:dateUtc="2022-05-11T14:17:00Z"/>
  <w16cex:commentExtensible w16cex:durableId="2625E1C7" w16cex:dateUtc="2022-05-11T14:18:00Z"/>
  <w16cex:commentExtensible w16cex:durableId="261FB24F" w16cex:dateUtc="2022-05-06T18:42:00Z"/>
  <w16cex:commentExtensible w16cex:durableId="2625E20A" w16cex:dateUtc="2022-05-11T14:19:00Z"/>
  <w16cex:commentExtensible w16cex:durableId="261FB3E3" w16cex:dateUtc="2022-05-06T18:49:00Z"/>
  <w16cex:commentExtensible w16cex:durableId="2625E242" w16cex:dateUtc="2022-05-11T14:20:00Z"/>
  <w16cex:commentExtensible w16cex:durableId="25A38351" w16cex:dateUtc="2022-02-01T15:00:00Z"/>
  <w16cex:commentExtensible w16cex:durableId="25A38344" w16cex:dateUtc="2022-02-01T15:00:00Z"/>
  <w16cex:commentExtensible w16cex:durableId="2625E289" w16cex:dateUtc="2022-05-11T14:21:00Z"/>
  <w16cex:commentExtensible w16cex:durableId="2625E2F5" w16cex:dateUtc="2022-05-11T14:23:00Z"/>
  <w16cex:commentExtensible w16cex:durableId="25A38237" w16cex:dateUtc="2022-02-01T14:56:00Z"/>
  <w16cex:commentExtensible w16cex:durableId="25A386F3" w16cex:dateUtc="2022-02-01T15:16:00Z"/>
  <w16cex:commentExtensible w16cex:durableId="261FA778" w16cex:dateUtc="2022-05-06T17:56:00Z"/>
  <w16cex:commentExtensible w16cex:durableId="261FA7B9" w16cex:dateUtc="2022-05-06T17:57:00Z"/>
  <w16cex:commentExtensible w16cex:durableId="25A382CB" w16cex:dateUtc="2022-02-01T14:58:00Z"/>
  <w16cex:commentExtensible w16cex:durableId="25A38247" w16cex:dateUtc="2022-02-01T14:56:00Z"/>
  <w16cex:commentExtensible w16cex:durableId="2625E325" w16cex:dateUtc="2022-05-11T14:24:00Z"/>
  <w16cex:commentExtensible w16cex:durableId="2625E366" w16cex:dateUtc="2022-05-11T14:25:00Z"/>
  <w16cex:commentExtensible w16cex:durableId="2625E3BC" w16cex:dateUtc="2022-05-11T14:26:00Z"/>
  <w16cex:commentExtensible w16cex:durableId="2625E504" w16cex:dateUtc="2022-05-11T14:32:00Z"/>
  <w16cex:commentExtensible w16cex:durableId="2625E45A" w16cex:dateUtc="2022-05-11T14:29:00Z"/>
  <w16cex:commentExtensible w16cex:durableId="25A38738" w16cex:dateUtc="2022-02-01T15:17:00Z"/>
  <w16cex:commentExtensible w16cex:durableId="25A7CA7A" w16cex:dateUtc="2022-02-04T20:53:00Z"/>
  <w16cex:commentExtensible w16cex:durableId="261FA636" w16cex:dateUtc="2022-05-06T17:50:00Z"/>
  <w16cex:commentExtensible w16cex:durableId="2625E4C2" w16cex:dateUtc="2022-05-11T14:31:00Z"/>
  <w16cex:commentExtensible w16cex:durableId="2625E541" w16cex:dateUtc="2022-05-11T14:33:00Z"/>
  <w16cex:commentExtensible w16cex:durableId="2625E580" w16cex:dateUtc="2022-05-11T14:34:00Z"/>
  <w16cex:commentExtensible w16cex:durableId="262779DB" w16cex:dateUtc="2022-05-12T16:19:00Z"/>
  <w16cex:commentExtensible w16cex:durableId="262747AA" w16cex:dateUtc="2022-05-12T12:45:00Z"/>
  <w16cex:commentExtensible w16cex:durableId="26276743" w16cex:dateUtc="2022-05-12T15: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524E" w16cid:durableId="2486E828"/>
  <w16cid:commentId w16cid:paraId="69020652" w16cid:durableId="25A3B085"/>
  <w16cid:commentId w16cid:paraId="111470AC" w16cid:durableId="2625E0A6"/>
  <w16cid:commentId w16cid:paraId="74959F39" w16cid:durableId="2625E105"/>
  <w16cid:commentId w16cid:paraId="03980BB0" w16cid:durableId="2625E170"/>
  <w16cid:commentId w16cid:paraId="610AF9E8" w16cid:durableId="2625E197"/>
  <w16cid:commentId w16cid:paraId="41043A8D" w16cid:durableId="2625E1C7"/>
  <w16cid:commentId w16cid:paraId="2FBA90D8" w16cid:durableId="261FB24F"/>
  <w16cid:commentId w16cid:paraId="41AF7446" w16cid:durableId="2625E20A"/>
  <w16cid:commentId w16cid:paraId="0E2AE5A6" w16cid:durableId="261FB3E3"/>
  <w16cid:commentId w16cid:paraId="32EE9822" w16cid:durableId="2625E242"/>
  <w16cid:commentId w16cid:paraId="3E5647A7" w16cid:durableId="25A38351"/>
  <w16cid:commentId w16cid:paraId="57E305CE" w16cid:durableId="25A38344"/>
  <w16cid:commentId w16cid:paraId="1D1804A2" w16cid:durableId="2625E289"/>
  <w16cid:commentId w16cid:paraId="0E71D70A" w16cid:durableId="2625E2F5"/>
  <w16cid:commentId w16cid:paraId="55A4B5A6" w16cid:durableId="25A38237"/>
  <w16cid:commentId w16cid:paraId="404F1AA4" w16cid:durableId="25A386F3"/>
  <w16cid:commentId w16cid:paraId="250D392E" w16cid:durableId="261FA778"/>
  <w16cid:commentId w16cid:paraId="55BFA381" w16cid:durableId="261FA7B9"/>
  <w16cid:commentId w16cid:paraId="368DAB8D" w16cid:durableId="25A382CB"/>
  <w16cid:commentId w16cid:paraId="57AF9EBD" w16cid:durableId="25A38247"/>
  <w16cid:commentId w16cid:paraId="7B4F2EF0" w16cid:durableId="2625E325"/>
  <w16cid:commentId w16cid:paraId="4D5D853C" w16cid:durableId="2625E366"/>
  <w16cid:commentId w16cid:paraId="511D4239" w16cid:durableId="2625E3BC"/>
  <w16cid:commentId w16cid:paraId="6028C613" w16cid:durableId="2625E504"/>
  <w16cid:commentId w16cid:paraId="52E6E3FA" w16cid:durableId="2625E45A"/>
  <w16cid:commentId w16cid:paraId="19C69B47" w16cid:durableId="25A38738"/>
  <w16cid:commentId w16cid:paraId="1ED87DA3" w16cid:durableId="25A7CA7A"/>
  <w16cid:commentId w16cid:paraId="1DEF16F3" w16cid:durableId="261FA636"/>
  <w16cid:commentId w16cid:paraId="350F36C2" w16cid:durableId="2625E4C2"/>
  <w16cid:commentId w16cid:paraId="64921095" w16cid:durableId="2625E541"/>
  <w16cid:commentId w16cid:paraId="4A43EF00" w16cid:durableId="2625E580"/>
  <w16cid:commentId w16cid:paraId="536F4539" w16cid:durableId="262779DB"/>
  <w16cid:commentId w16cid:paraId="1B4F75B8" w16cid:durableId="262747AA"/>
  <w16cid:commentId w16cid:paraId="1F67105B" w16cid:durableId="262767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ñ√á˛">
    <w:altName w:val="Calibri"/>
    <w:panose1 w:val="020B0604020202020204"/>
    <w:charset w:val="4D"/>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54DAF"/>
    <w:multiLevelType w:val="hybridMultilevel"/>
    <w:tmpl w:val="BB9246F0"/>
    <w:lvl w:ilvl="0" w:tplc="46F6D3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4604B"/>
    <w:multiLevelType w:val="hybridMultilevel"/>
    <w:tmpl w:val="9CF295D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A4E4DA2"/>
    <w:multiLevelType w:val="hybridMultilevel"/>
    <w:tmpl w:val="02FA694A"/>
    <w:lvl w:ilvl="0" w:tplc="6BC87272">
      <w:start w:val="2"/>
      <w:numFmt w:val="bullet"/>
      <w:lvlText w:val="-"/>
      <w:lvlJc w:val="left"/>
      <w:pPr>
        <w:ind w:left="2160" w:hanging="360"/>
      </w:pPr>
      <w:rPr>
        <w:rFonts w:ascii="ñ√á˛" w:eastAsiaTheme="minorHAnsi" w:hAnsi="ñ√á˛" w:cs="ñ√á˛" w:hint="default"/>
      </w:rPr>
    </w:lvl>
    <w:lvl w:ilvl="1" w:tplc="04090001">
      <w:start w:val="1"/>
      <w:numFmt w:val="bullet"/>
      <w:lvlText w:val=""/>
      <w:lvlJc w:val="left"/>
      <w:pPr>
        <w:ind w:left="288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60C5880"/>
    <w:multiLevelType w:val="hybridMultilevel"/>
    <w:tmpl w:val="4942E9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FA5E41"/>
    <w:multiLevelType w:val="hybridMultilevel"/>
    <w:tmpl w:val="068A5D24"/>
    <w:lvl w:ilvl="0" w:tplc="CDF8188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0623710">
    <w:abstractNumId w:val="2"/>
  </w:num>
  <w:num w:numId="2" w16cid:durableId="233514875">
    <w:abstractNumId w:val="4"/>
  </w:num>
  <w:num w:numId="3" w16cid:durableId="893200668">
    <w:abstractNumId w:val="1"/>
  </w:num>
  <w:num w:numId="4" w16cid:durableId="32386109">
    <w:abstractNumId w:val="0"/>
  </w:num>
  <w:num w:numId="5" w16cid:durableId="41976497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ziella DiRenzo">
    <w15:presenceInfo w15:providerId="Windows Live" w15:userId="8980e1ae1841b3d2"/>
  </w15:person>
  <w15:person w15:author="Graziella DiRenzo [2]">
    <w15:presenceInfo w15:providerId="AD" w15:userId="S::gdirenzo@umass.edu::02eb7de0-36f1-4bff-9126-2c5f8f174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2E0"/>
    <w:rsid w:val="00014C75"/>
    <w:rsid w:val="00015FD7"/>
    <w:rsid w:val="00053809"/>
    <w:rsid w:val="000B2CC2"/>
    <w:rsid w:val="000B6672"/>
    <w:rsid w:val="000D36AE"/>
    <w:rsid w:val="000E44A0"/>
    <w:rsid w:val="000F2636"/>
    <w:rsid w:val="001407DA"/>
    <w:rsid w:val="00141343"/>
    <w:rsid w:val="00196386"/>
    <w:rsid w:val="001A3A74"/>
    <w:rsid w:val="0020531E"/>
    <w:rsid w:val="00206BBA"/>
    <w:rsid w:val="00230EDE"/>
    <w:rsid w:val="00253ADC"/>
    <w:rsid w:val="00290791"/>
    <w:rsid w:val="002C752F"/>
    <w:rsid w:val="002F50B7"/>
    <w:rsid w:val="00317496"/>
    <w:rsid w:val="00322BB0"/>
    <w:rsid w:val="0035054A"/>
    <w:rsid w:val="00375913"/>
    <w:rsid w:val="00397FAC"/>
    <w:rsid w:val="003E687A"/>
    <w:rsid w:val="003F0BD8"/>
    <w:rsid w:val="00426383"/>
    <w:rsid w:val="004B51E1"/>
    <w:rsid w:val="004C6015"/>
    <w:rsid w:val="004C7DAB"/>
    <w:rsid w:val="005375D5"/>
    <w:rsid w:val="00543246"/>
    <w:rsid w:val="005926B9"/>
    <w:rsid w:val="005A52E4"/>
    <w:rsid w:val="005A7DBD"/>
    <w:rsid w:val="005D5A48"/>
    <w:rsid w:val="006121C0"/>
    <w:rsid w:val="00646FC8"/>
    <w:rsid w:val="00663C69"/>
    <w:rsid w:val="00672B1C"/>
    <w:rsid w:val="00697524"/>
    <w:rsid w:val="006A37A9"/>
    <w:rsid w:val="006D3EE8"/>
    <w:rsid w:val="007052E0"/>
    <w:rsid w:val="007E0D26"/>
    <w:rsid w:val="00814333"/>
    <w:rsid w:val="008447C4"/>
    <w:rsid w:val="0085219D"/>
    <w:rsid w:val="00860D94"/>
    <w:rsid w:val="00891686"/>
    <w:rsid w:val="0091364A"/>
    <w:rsid w:val="009247FA"/>
    <w:rsid w:val="00932736"/>
    <w:rsid w:val="00950624"/>
    <w:rsid w:val="009A187C"/>
    <w:rsid w:val="009B19D9"/>
    <w:rsid w:val="009D7770"/>
    <w:rsid w:val="009D7ED1"/>
    <w:rsid w:val="009E01C3"/>
    <w:rsid w:val="009E01FA"/>
    <w:rsid w:val="00A06E65"/>
    <w:rsid w:val="00A16B8A"/>
    <w:rsid w:val="00A27D47"/>
    <w:rsid w:val="00A513EF"/>
    <w:rsid w:val="00A97BDC"/>
    <w:rsid w:val="00AB2578"/>
    <w:rsid w:val="00AC5555"/>
    <w:rsid w:val="00B3241F"/>
    <w:rsid w:val="00B51A9B"/>
    <w:rsid w:val="00B82E8F"/>
    <w:rsid w:val="00B84FB0"/>
    <w:rsid w:val="00BB050C"/>
    <w:rsid w:val="00BF1314"/>
    <w:rsid w:val="00C01BBD"/>
    <w:rsid w:val="00C4422D"/>
    <w:rsid w:val="00C7658C"/>
    <w:rsid w:val="00CD51B2"/>
    <w:rsid w:val="00D769C8"/>
    <w:rsid w:val="00DB6488"/>
    <w:rsid w:val="00DC6C6F"/>
    <w:rsid w:val="00DF0843"/>
    <w:rsid w:val="00E031CC"/>
    <w:rsid w:val="00E47CD4"/>
    <w:rsid w:val="00E70C8A"/>
    <w:rsid w:val="00E915C5"/>
    <w:rsid w:val="00EB58CB"/>
    <w:rsid w:val="00EC27A8"/>
    <w:rsid w:val="00EE5655"/>
    <w:rsid w:val="00F100B6"/>
    <w:rsid w:val="00F22F6D"/>
    <w:rsid w:val="00F27225"/>
    <w:rsid w:val="00F912F6"/>
    <w:rsid w:val="00FB3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6B3C9A"/>
  <w14:defaultImageDpi w14:val="32767"/>
  <w15:chartTrackingRefBased/>
  <w15:docId w15:val="{1A460819-3720-D343-81C1-5C96BB50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qFormat/>
    <w:rsid w:val="00F912F6"/>
    <w:rPr>
      <w:sz w:val="18"/>
      <w:szCs w:val="18"/>
    </w:rPr>
  </w:style>
  <w:style w:type="paragraph" w:styleId="CommentText">
    <w:name w:val="annotation text"/>
    <w:basedOn w:val="Normal"/>
    <w:link w:val="CommentTextChar"/>
    <w:uiPriority w:val="99"/>
    <w:qFormat/>
    <w:rsid w:val="00F912F6"/>
    <w:pPr>
      <w:widowControl w:val="0"/>
      <w:suppressAutoHyphens/>
    </w:pPr>
    <w:rPr>
      <w:rFonts w:ascii="Times New Roman" w:eastAsia="Times New Roman" w:hAnsi="Times New Roman" w:cs="Times New Roman"/>
      <w:color w:val="00000A"/>
      <w:sz w:val="20"/>
      <w:szCs w:val="20"/>
      <w:lang w:eastAsia="zh-CN"/>
    </w:rPr>
  </w:style>
  <w:style w:type="character" w:customStyle="1" w:styleId="CommentTextChar">
    <w:name w:val="Comment Text Char"/>
    <w:basedOn w:val="DefaultParagraphFont"/>
    <w:link w:val="CommentText"/>
    <w:uiPriority w:val="99"/>
    <w:rsid w:val="00F912F6"/>
    <w:rPr>
      <w:rFonts w:ascii="Times New Roman" w:eastAsia="Times New Roman" w:hAnsi="Times New Roman" w:cs="Times New Roman"/>
      <w:color w:val="00000A"/>
      <w:sz w:val="20"/>
      <w:szCs w:val="20"/>
      <w:lang w:eastAsia="zh-CN"/>
    </w:rPr>
  </w:style>
  <w:style w:type="paragraph" w:customStyle="1" w:styleId="Body">
    <w:name w:val="Body"/>
    <w:rsid w:val="00F912F6"/>
    <w:pPr>
      <w:pBdr>
        <w:top w:val="nil"/>
        <w:left w:val="nil"/>
        <w:bottom w:val="nil"/>
        <w:right w:val="nil"/>
        <w:between w:val="nil"/>
        <w:bar w:val="nil"/>
      </w:pBdr>
    </w:pPr>
    <w:rPr>
      <w:rFonts w:ascii="Times New Roman" w:eastAsia="Arial Unicode MS" w:hAnsi="Times New Roman" w:cs="Arial Unicode MS"/>
      <w:color w:val="000000"/>
      <w:u w:color="000000"/>
      <w:bdr w:val="nil"/>
    </w:rPr>
  </w:style>
  <w:style w:type="character" w:styleId="Hyperlink">
    <w:name w:val="Hyperlink"/>
    <w:uiPriority w:val="99"/>
    <w:rsid w:val="00F912F6"/>
    <w:rPr>
      <w:u w:val="single"/>
    </w:rPr>
  </w:style>
  <w:style w:type="paragraph" w:styleId="ListParagraph">
    <w:name w:val="List Paragraph"/>
    <w:basedOn w:val="Normal"/>
    <w:uiPriority w:val="34"/>
    <w:qFormat/>
    <w:rsid w:val="00F912F6"/>
    <w:pPr>
      <w:ind w:left="720"/>
      <w:contextualSpacing/>
    </w:pPr>
  </w:style>
  <w:style w:type="paragraph" w:styleId="CommentSubject">
    <w:name w:val="annotation subject"/>
    <w:basedOn w:val="CommentText"/>
    <w:next w:val="CommentText"/>
    <w:link w:val="CommentSubjectChar"/>
    <w:uiPriority w:val="99"/>
    <w:semiHidden/>
    <w:unhideWhenUsed/>
    <w:rsid w:val="000D36AE"/>
    <w:pPr>
      <w:widowControl/>
      <w:suppressAutoHyphens w:val="0"/>
    </w:pPr>
    <w:rPr>
      <w:rFonts w:asciiTheme="minorHAnsi" w:eastAsiaTheme="minorHAnsi" w:hAnsiTheme="minorHAnsi" w:cstheme="minorBidi"/>
      <w:b/>
      <w:bCs/>
      <w:color w:val="auto"/>
      <w:lang w:eastAsia="en-US"/>
    </w:rPr>
  </w:style>
  <w:style w:type="character" w:customStyle="1" w:styleId="CommentSubjectChar">
    <w:name w:val="Comment Subject Char"/>
    <w:basedOn w:val="CommentTextChar"/>
    <w:link w:val="CommentSubject"/>
    <w:uiPriority w:val="99"/>
    <w:semiHidden/>
    <w:rsid w:val="000D36AE"/>
    <w:rPr>
      <w:rFonts w:ascii="Times New Roman" w:eastAsia="Times New Roman" w:hAnsi="Times New Roman" w:cs="Times New Roman"/>
      <w:b/>
      <w:bCs/>
      <w:color w:val="00000A"/>
      <w:sz w:val="20"/>
      <w:szCs w:val="20"/>
      <w:lang w:eastAsia="zh-CN"/>
    </w:rPr>
  </w:style>
  <w:style w:type="paragraph" w:customStyle="1" w:styleId="paragraph">
    <w:name w:val="paragraph"/>
    <w:basedOn w:val="Normal"/>
    <w:rsid w:val="003E687A"/>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E687A"/>
  </w:style>
  <w:style w:type="character" w:customStyle="1" w:styleId="eop">
    <w:name w:val="eop"/>
    <w:basedOn w:val="DefaultParagraphFont"/>
    <w:rsid w:val="003E687A"/>
  </w:style>
  <w:style w:type="character" w:customStyle="1" w:styleId="spellingerror">
    <w:name w:val="spellingerror"/>
    <w:basedOn w:val="DefaultParagraphFont"/>
    <w:rsid w:val="003E687A"/>
  </w:style>
  <w:style w:type="character" w:customStyle="1" w:styleId="contextualspellingandgrammarerror">
    <w:name w:val="contextualspellingandgrammarerror"/>
    <w:basedOn w:val="DefaultParagraphFont"/>
    <w:rsid w:val="003E687A"/>
  </w:style>
  <w:style w:type="character" w:styleId="LineNumber">
    <w:name w:val="line number"/>
    <w:basedOn w:val="DefaultParagraphFont"/>
    <w:uiPriority w:val="99"/>
    <w:semiHidden/>
    <w:unhideWhenUsed/>
    <w:rsid w:val="00206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1163">
      <w:bodyDiv w:val="1"/>
      <w:marLeft w:val="0"/>
      <w:marRight w:val="0"/>
      <w:marTop w:val="0"/>
      <w:marBottom w:val="0"/>
      <w:divBdr>
        <w:top w:val="none" w:sz="0" w:space="0" w:color="auto"/>
        <w:left w:val="none" w:sz="0" w:space="0" w:color="auto"/>
        <w:bottom w:val="none" w:sz="0" w:space="0" w:color="auto"/>
        <w:right w:val="none" w:sz="0" w:space="0" w:color="auto"/>
      </w:divBdr>
    </w:div>
    <w:div w:id="1366491510">
      <w:bodyDiv w:val="1"/>
      <w:marLeft w:val="0"/>
      <w:marRight w:val="0"/>
      <w:marTop w:val="0"/>
      <w:marBottom w:val="0"/>
      <w:divBdr>
        <w:top w:val="none" w:sz="0" w:space="0" w:color="auto"/>
        <w:left w:val="none" w:sz="0" w:space="0" w:color="auto"/>
        <w:bottom w:val="none" w:sz="0" w:space="0" w:color="auto"/>
        <w:right w:val="none" w:sz="0" w:space="0" w:color="auto"/>
      </w:divBdr>
      <w:divsChild>
        <w:div w:id="1076705044">
          <w:marLeft w:val="0"/>
          <w:marRight w:val="0"/>
          <w:marTop w:val="0"/>
          <w:marBottom w:val="0"/>
          <w:divBdr>
            <w:top w:val="none" w:sz="0" w:space="0" w:color="auto"/>
            <w:left w:val="none" w:sz="0" w:space="0" w:color="auto"/>
            <w:bottom w:val="none" w:sz="0" w:space="0" w:color="auto"/>
            <w:right w:val="none" w:sz="0" w:space="0" w:color="auto"/>
          </w:divBdr>
        </w:div>
        <w:div w:id="344796356">
          <w:marLeft w:val="0"/>
          <w:marRight w:val="0"/>
          <w:marTop w:val="0"/>
          <w:marBottom w:val="0"/>
          <w:divBdr>
            <w:top w:val="none" w:sz="0" w:space="0" w:color="auto"/>
            <w:left w:val="none" w:sz="0" w:space="0" w:color="auto"/>
            <w:bottom w:val="none" w:sz="0" w:space="0" w:color="auto"/>
            <w:right w:val="none" w:sz="0" w:space="0" w:color="auto"/>
          </w:divBdr>
        </w:div>
        <w:div w:id="1762680626">
          <w:marLeft w:val="0"/>
          <w:marRight w:val="0"/>
          <w:marTop w:val="0"/>
          <w:marBottom w:val="0"/>
          <w:divBdr>
            <w:top w:val="none" w:sz="0" w:space="0" w:color="auto"/>
            <w:left w:val="none" w:sz="0" w:space="0" w:color="auto"/>
            <w:bottom w:val="none" w:sz="0" w:space="0" w:color="auto"/>
            <w:right w:val="none" w:sz="0" w:space="0" w:color="auto"/>
          </w:divBdr>
        </w:div>
        <w:div w:id="614678470">
          <w:marLeft w:val="0"/>
          <w:marRight w:val="0"/>
          <w:marTop w:val="0"/>
          <w:marBottom w:val="0"/>
          <w:divBdr>
            <w:top w:val="none" w:sz="0" w:space="0" w:color="auto"/>
            <w:left w:val="none" w:sz="0" w:space="0" w:color="auto"/>
            <w:bottom w:val="none" w:sz="0" w:space="0" w:color="auto"/>
            <w:right w:val="none" w:sz="0" w:space="0" w:color="auto"/>
          </w:divBdr>
        </w:div>
        <w:div w:id="716784292">
          <w:marLeft w:val="0"/>
          <w:marRight w:val="0"/>
          <w:marTop w:val="0"/>
          <w:marBottom w:val="0"/>
          <w:divBdr>
            <w:top w:val="none" w:sz="0" w:space="0" w:color="auto"/>
            <w:left w:val="none" w:sz="0" w:space="0" w:color="auto"/>
            <w:bottom w:val="none" w:sz="0" w:space="0" w:color="auto"/>
            <w:right w:val="none" w:sz="0" w:space="0" w:color="auto"/>
          </w:divBdr>
        </w:div>
        <w:div w:id="473722013">
          <w:marLeft w:val="0"/>
          <w:marRight w:val="0"/>
          <w:marTop w:val="0"/>
          <w:marBottom w:val="0"/>
          <w:divBdr>
            <w:top w:val="none" w:sz="0" w:space="0" w:color="auto"/>
            <w:left w:val="none" w:sz="0" w:space="0" w:color="auto"/>
            <w:bottom w:val="none" w:sz="0" w:space="0" w:color="auto"/>
            <w:right w:val="none" w:sz="0" w:space="0" w:color="auto"/>
          </w:divBdr>
        </w:div>
        <w:div w:id="1679457820">
          <w:marLeft w:val="0"/>
          <w:marRight w:val="0"/>
          <w:marTop w:val="0"/>
          <w:marBottom w:val="0"/>
          <w:divBdr>
            <w:top w:val="none" w:sz="0" w:space="0" w:color="auto"/>
            <w:left w:val="none" w:sz="0" w:space="0" w:color="auto"/>
            <w:bottom w:val="none" w:sz="0" w:space="0" w:color="auto"/>
            <w:right w:val="none" w:sz="0" w:space="0" w:color="auto"/>
          </w:divBdr>
        </w:div>
        <w:div w:id="456483829">
          <w:marLeft w:val="0"/>
          <w:marRight w:val="0"/>
          <w:marTop w:val="0"/>
          <w:marBottom w:val="0"/>
          <w:divBdr>
            <w:top w:val="none" w:sz="0" w:space="0" w:color="auto"/>
            <w:left w:val="none" w:sz="0" w:space="0" w:color="auto"/>
            <w:bottom w:val="none" w:sz="0" w:space="0" w:color="auto"/>
            <w:right w:val="none" w:sz="0" w:space="0" w:color="auto"/>
          </w:divBdr>
        </w:div>
        <w:div w:id="1170756093">
          <w:marLeft w:val="0"/>
          <w:marRight w:val="0"/>
          <w:marTop w:val="0"/>
          <w:marBottom w:val="0"/>
          <w:divBdr>
            <w:top w:val="none" w:sz="0" w:space="0" w:color="auto"/>
            <w:left w:val="none" w:sz="0" w:space="0" w:color="auto"/>
            <w:bottom w:val="none" w:sz="0" w:space="0" w:color="auto"/>
            <w:right w:val="none" w:sz="0" w:space="0" w:color="auto"/>
          </w:divBdr>
        </w:div>
        <w:div w:id="1966420701">
          <w:marLeft w:val="0"/>
          <w:marRight w:val="0"/>
          <w:marTop w:val="0"/>
          <w:marBottom w:val="0"/>
          <w:divBdr>
            <w:top w:val="none" w:sz="0" w:space="0" w:color="auto"/>
            <w:left w:val="none" w:sz="0" w:space="0" w:color="auto"/>
            <w:bottom w:val="none" w:sz="0" w:space="0" w:color="auto"/>
            <w:right w:val="none" w:sz="0" w:space="0" w:color="auto"/>
          </w:divBdr>
        </w:div>
        <w:div w:id="1342198495">
          <w:marLeft w:val="0"/>
          <w:marRight w:val="0"/>
          <w:marTop w:val="0"/>
          <w:marBottom w:val="0"/>
          <w:divBdr>
            <w:top w:val="none" w:sz="0" w:space="0" w:color="auto"/>
            <w:left w:val="none" w:sz="0" w:space="0" w:color="auto"/>
            <w:bottom w:val="none" w:sz="0" w:space="0" w:color="auto"/>
            <w:right w:val="none" w:sz="0" w:space="0" w:color="auto"/>
          </w:divBdr>
        </w:div>
        <w:div w:id="1342004277">
          <w:marLeft w:val="0"/>
          <w:marRight w:val="0"/>
          <w:marTop w:val="0"/>
          <w:marBottom w:val="0"/>
          <w:divBdr>
            <w:top w:val="none" w:sz="0" w:space="0" w:color="auto"/>
            <w:left w:val="none" w:sz="0" w:space="0" w:color="auto"/>
            <w:bottom w:val="none" w:sz="0" w:space="0" w:color="auto"/>
            <w:right w:val="none" w:sz="0" w:space="0" w:color="auto"/>
          </w:divBdr>
        </w:div>
        <w:div w:id="2035039691">
          <w:marLeft w:val="0"/>
          <w:marRight w:val="0"/>
          <w:marTop w:val="0"/>
          <w:marBottom w:val="0"/>
          <w:divBdr>
            <w:top w:val="none" w:sz="0" w:space="0" w:color="auto"/>
            <w:left w:val="none" w:sz="0" w:space="0" w:color="auto"/>
            <w:bottom w:val="none" w:sz="0" w:space="0" w:color="auto"/>
            <w:right w:val="none" w:sz="0" w:space="0" w:color="auto"/>
          </w:divBdr>
        </w:div>
        <w:div w:id="721289498">
          <w:marLeft w:val="0"/>
          <w:marRight w:val="0"/>
          <w:marTop w:val="0"/>
          <w:marBottom w:val="0"/>
          <w:divBdr>
            <w:top w:val="none" w:sz="0" w:space="0" w:color="auto"/>
            <w:left w:val="none" w:sz="0" w:space="0" w:color="auto"/>
            <w:bottom w:val="none" w:sz="0" w:space="0" w:color="auto"/>
            <w:right w:val="none" w:sz="0" w:space="0" w:color="auto"/>
          </w:divBdr>
        </w:div>
        <w:div w:id="1052004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3107</Words>
  <Characters>17710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Graziella DiRenzo</dc:creator>
  <cp:keywords/>
  <dc:description/>
  <cp:lastModifiedBy>Graziella DiRenzo</cp:lastModifiedBy>
  <cp:revision>5</cp:revision>
  <dcterms:created xsi:type="dcterms:W3CDTF">2022-05-11T14:16:00Z</dcterms:created>
  <dcterms:modified xsi:type="dcterms:W3CDTF">2022-05-12T16:19:00Z</dcterms:modified>
</cp:coreProperties>
</file>